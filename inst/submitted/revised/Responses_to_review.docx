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1ACE6D" w14:textId="2D6E2A74" w:rsidR="009E0D56" w:rsidRDefault="009E0D56" w:rsidP="00AD20DD">
      <w:pPr>
        <w:rPr>
          <w:rFonts w:ascii="Helvetica" w:hAnsi="Helvetica"/>
          <w:color w:val="000000"/>
          <w:sz w:val="18"/>
          <w:szCs w:val="18"/>
        </w:rPr>
      </w:pPr>
    </w:p>
    <w:p w14:paraId="498ADA3D" w14:textId="43EFD1AB" w:rsidR="005558F1" w:rsidRDefault="003364E9" w:rsidP="009E0D56">
      <w:pPr>
        <w:rPr>
          <w:rFonts w:ascii="Helvetica" w:hAnsi="Helvetica"/>
          <w:i/>
          <w:iCs/>
          <w:sz w:val="18"/>
          <w:szCs w:val="18"/>
        </w:rPr>
      </w:pPr>
      <w:r>
        <w:rPr>
          <w:rFonts w:ascii="Helvetica" w:hAnsi="Helvetica"/>
          <w:i/>
          <w:iCs/>
          <w:sz w:val="18"/>
          <w:szCs w:val="18"/>
        </w:rPr>
        <w:t xml:space="preserve">For internal consumption: </w:t>
      </w:r>
      <w:r w:rsidR="005558F1">
        <w:rPr>
          <w:rFonts w:ascii="Helvetica" w:hAnsi="Helvetica"/>
          <w:i/>
          <w:iCs/>
          <w:sz w:val="18"/>
          <w:szCs w:val="18"/>
        </w:rPr>
        <w:t xml:space="preserve">The Editor said </w:t>
      </w:r>
    </w:p>
    <w:p w14:paraId="36B8CEFA" w14:textId="622ED55F" w:rsidR="009E0D56" w:rsidRPr="005558F1" w:rsidRDefault="003364E9" w:rsidP="009E0D56">
      <w:pPr>
        <w:pBdr>
          <w:bottom w:val="single" w:sz="6" w:space="1" w:color="auto"/>
        </w:pBdr>
        <w:rPr>
          <w:rFonts w:ascii="Helvetica" w:hAnsi="Helvetica"/>
          <w:i/>
          <w:iCs/>
          <w:sz w:val="18"/>
          <w:szCs w:val="18"/>
        </w:rPr>
      </w:pPr>
      <w:r>
        <w:rPr>
          <w:rFonts w:ascii="Helvetica" w:hAnsi="Helvetica"/>
          <w:i/>
          <w:iCs/>
          <w:sz w:val="18"/>
          <w:szCs w:val="18"/>
        </w:rPr>
        <w:t>“</w:t>
      </w:r>
      <w:r w:rsidR="009E0D56" w:rsidRPr="005558F1">
        <w:rPr>
          <w:rFonts w:ascii="Helvetica" w:hAnsi="Helvetica"/>
          <w:i/>
          <w:iCs/>
          <w:sz w:val="18"/>
          <w:szCs w:val="18"/>
        </w:rPr>
        <w:t>You will note that the earlier Stevenson et al paper is mentioned more than once, and so it would be useful in a revision to emphasise the differences between the results obtained from each method - one referee questions whether the approach in the current paper truly represents an improvement - especially with the application here. The application itself is also brought into question, with regard to how well it suits the methodology proposed - although as noted elsewhere, you do acknowledge this as a limitation.</w:t>
      </w:r>
      <w:r>
        <w:rPr>
          <w:rFonts w:ascii="Helvetica" w:hAnsi="Helvetica"/>
          <w:i/>
          <w:iCs/>
          <w:sz w:val="18"/>
          <w:szCs w:val="18"/>
        </w:rPr>
        <w:t>”</w:t>
      </w:r>
    </w:p>
    <w:p w14:paraId="79FBDABD" w14:textId="77777777" w:rsidR="003364E9" w:rsidRDefault="003364E9" w:rsidP="00AD20DD">
      <w:pPr>
        <w:rPr>
          <w:rFonts w:ascii="Helvetica" w:hAnsi="Helvetica"/>
          <w:color w:val="000000"/>
          <w:sz w:val="18"/>
          <w:szCs w:val="18"/>
        </w:rPr>
      </w:pPr>
    </w:p>
    <w:p w14:paraId="09DB4649" w14:textId="6B9DD896" w:rsidR="005558F1" w:rsidRDefault="005558F1" w:rsidP="00AD20DD">
      <w:pPr>
        <w:rPr>
          <w:rFonts w:ascii="Helvetica" w:hAnsi="Helvetica"/>
          <w:color w:val="000000"/>
          <w:sz w:val="18"/>
          <w:szCs w:val="18"/>
        </w:rPr>
      </w:pPr>
      <w:r>
        <w:rPr>
          <w:rFonts w:ascii="Helvetica" w:hAnsi="Helvetica"/>
          <w:color w:val="000000"/>
          <w:sz w:val="18"/>
          <w:szCs w:val="18"/>
        </w:rPr>
        <w:t>Dear Dr Brewer</w:t>
      </w:r>
    </w:p>
    <w:p w14:paraId="00424169" w14:textId="08D417B7" w:rsidR="005558F1" w:rsidRDefault="005558F1" w:rsidP="00AD20DD">
      <w:pPr>
        <w:rPr>
          <w:rFonts w:ascii="Helvetica" w:hAnsi="Helvetica"/>
          <w:color w:val="000000"/>
          <w:sz w:val="18"/>
          <w:szCs w:val="18"/>
        </w:rPr>
      </w:pPr>
    </w:p>
    <w:p w14:paraId="17FA1EE9" w14:textId="4C505EFB" w:rsidR="005558F1" w:rsidRDefault="005558F1" w:rsidP="005558F1">
      <w:pPr>
        <w:rPr>
          <w:rFonts w:ascii="Helvetica" w:hAnsi="Helvetica"/>
          <w:color w:val="000000"/>
          <w:sz w:val="18"/>
          <w:szCs w:val="18"/>
        </w:rPr>
      </w:pPr>
      <w:r>
        <w:rPr>
          <w:rFonts w:ascii="Helvetica" w:hAnsi="Helvetica"/>
          <w:color w:val="000000"/>
          <w:sz w:val="18"/>
          <w:szCs w:val="18"/>
        </w:rPr>
        <w:t xml:space="preserve">We thank the Editor, AE and all three referees for their </w:t>
      </w:r>
      <w:ins w:id="0" w:author="Rachel Fewster" w:date="2020-07-27T14:23:00Z">
        <w:r w:rsidR="003705EA">
          <w:rPr>
            <w:rFonts w:ascii="Helvetica" w:hAnsi="Helvetica"/>
            <w:color w:val="000000"/>
            <w:sz w:val="18"/>
            <w:szCs w:val="18"/>
          </w:rPr>
          <w:t xml:space="preserve">helpful and </w:t>
        </w:r>
      </w:ins>
      <w:r>
        <w:rPr>
          <w:rFonts w:ascii="Helvetica" w:hAnsi="Helvetica"/>
          <w:color w:val="000000"/>
          <w:sz w:val="18"/>
          <w:szCs w:val="18"/>
        </w:rPr>
        <w:t xml:space="preserve">constructive comments. </w:t>
      </w:r>
    </w:p>
    <w:p w14:paraId="4B9E6E4B" w14:textId="77777777" w:rsidR="005558F1" w:rsidRDefault="005558F1" w:rsidP="00AD20DD">
      <w:pPr>
        <w:rPr>
          <w:rFonts w:ascii="Helvetica" w:hAnsi="Helvetica"/>
          <w:color w:val="000000"/>
          <w:sz w:val="18"/>
          <w:szCs w:val="18"/>
        </w:rPr>
      </w:pPr>
    </w:p>
    <w:p w14:paraId="765F6B78" w14:textId="3ECFA0D4" w:rsidR="009E0D56" w:rsidRDefault="005558F1" w:rsidP="00AD20DD">
      <w:pPr>
        <w:rPr>
          <w:rFonts w:ascii="Helvetica" w:hAnsi="Helvetica"/>
          <w:color w:val="000000"/>
          <w:sz w:val="18"/>
          <w:szCs w:val="18"/>
        </w:rPr>
      </w:pPr>
      <w:r>
        <w:rPr>
          <w:rFonts w:ascii="Helvetica" w:hAnsi="Helvetica"/>
          <w:color w:val="000000"/>
          <w:sz w:val="18"/>
          <w:szCs w:val="18"/>
        </w:rPr>
        <w:t xml:space="preserve">Regarding the issues raised by the Editor, we discuss the pros and cons of the LCE and CCR methods in the Discussion section, and we have responded below to the specific issues regarding one </w:t>
      </w:r>
      <w:ins w:id="1" w:author="Rachel Fewster" w:date="2020-07-27T14:23:00Z">
        <w:r w:rsidR="00074757">
          <w:rPr>
            <w:rFonts w:ascii="Helvetica" w:hAnsi="Helvetica"/>
            <w:color w:val="000000"/>
            <w:sz w:val="18"/>
            <w:szCs w:val="18"/>
          </w:rPr>
          <w:t xml:space="preserve">of the </w:t>
        </w:r>
      </w:ins>
      <w:proofErr w:type="gramStart"/>
      <w:r>
        <w:rPr>
          <w:rFonts w:ascii="Helvetica" w:hAnsi="Helvetica"/>
          <w:color w:val="000000"/>
          <w:sz w:val="18"/>
          <w:szCs w:val="18"/>
        </w:rPr>
        <w:t>referee</w:t>
      </w:r>
      <w:proofErr w:type="gramEnd"/>
      <w:del w:id="2" w:author="Rachel Fewster" w:date="2020-07-27T14:23:00Z">
        <w:r w:rsidDel="00074757">
          <w:rPr>
            <w:rFonts w:ascii="Helvetica" w:hAnsi="Helvetica"/>
            <w:color w:val="000000"/>
            <w:sz w:val="18"/>
            <w:szCs w:val="18"/>
          </w:rPr>
          <w:delText>’</w:delText>
        </w:r>
      </w:del>
      <w:r>
        <w:rPr>
          <w:rFonts w:ascii="Helvetica" w:hAnsi="Helvetica"/>
          <w:color w:val="000000"/>
          <w:sz w:val="18"/>
          <w:szCs w:val="18"/>
        </w:rPr>
        <w:t>s</w:t>
      </w:r>
      <w:ins w:id="3" w:author="Rachel Fewster" w:date="2020-07-27T14:23:00Z">
        <w:r w:rsidR="00074757">
          <w:rPr>
            <w:rFonts w:ascii="Helvetica" w:hAnsi="Helvetica"/>
            <w:color w:val="000000"/>
            <w:sz w:val="18"/>
            <w:szCs w:val="18"/>
          </w:rPr>
          <w:t>’</w:t>
        </w:r>
      </w:ins>
      <w:r>
        <w:rPr>
          <w:rFonts w:ascii="Helvetica" w:hAnsi="Helvetica"/>
          <w:color w:val="000000"/>
          <w:sz w:val="18"/>
          <w:szCs w:val="18"/>
        </w:rPr>
        <w:t xml:space="preserve"> comments about the utility of the LCE approach.</w:t>
      </w:r>
    </w:p>
    <w:p w14:paraId="7305B3D8" w14:textId="0FF4A89D" w:rsidR="00AD20DD" w:rsidRDefault="00AD20DD" w:rsidP="00AD20DD">
      <w:r>
        <w:rPr>
          <w:rFonts w:ascii="Helvetica" w:hAnsi="Helvetica"/>
          <w:color w:val="000000"/>
          <w:sz w:val="18"/>
          <w:szCs w:val="18"/>
        </w:rPr>
        <w:br/>
        <w:t>We agree with the AE about the importance and breadth of the simulation study and are fortunate that we were able to compare our results directly with those of another method (the CCR method) in Section 7</w:t>
      </w:r>
      <w:ins w:id="4" w:author="Rachel Fewster" w:date="2020-07-27T14:22:00Z">
        <w:r w:rsidR="003705EA">
          <w:rPr>
            <w:rFonts w:ascii="Helvetica" w:hAnsi="Helvetica"/>
            <w:color w:val="000000"/>
            <w:sz w:val="18"/>
            <w:szCs w:val="18"/>
          </w:rPr>
          <w:t>.</w:t>
        </w:r>
      </w:ins>
    </w:p>
    <w:p w14:paraId="3EC39238" w14:textId="34DA4A80" w:rsidR="00AD20DD" w:rsidRDefault="00AD20DD" w:rsidP="002B0CD8">
      <w:pPr>
        <w:rPr>
          <w:rFonts w:ascii="Helvetica" w:hAnsi="Helvetica"/>
          <w:color w:val="000000"/>
          <w:sz w:val="18"/>
          <w:szCs w:val="18"/>
        </w:rPr>
      </w:pPr>
    </w:p>
    <w:p w14:paraId="3568CE8B" w14:textId="64B0F9A8" w:rsidR="00AD20DD" w:rsidRDefault="00AD20DD" w:rsidP="002B0CD8">
      <w:pPr>
        <w:rPr>
          <w:rFonts w:ascii="Helvetica" w:hAnsi="Helvetica"/>
          <w:color w:val="000000"/>
          <w:sz w:val="18"/>
          <w:szCs w:val="18"/>
        </w:rPr>
      </w:pPr>
      <w:r>
        <w:rPr>
          <w:rFonts w:ascii="Helvetica" w:hAnsi="Helvetica"/>
          <w:color w:val="000000"/>
          <w:sz w:val="18"/>
          <w:szCs w:val="18"/>
        </w:rPr>
        <w:t>We have addressed all comments and give our detailed responses to the referees below, in red, following comment</w:t>
      </w:r>
      <w:r w:rsidR="003364E9">
        <w:rPr>
          <w:rFonts w:ascii="Helvetica" w:hAnsi="Helvetica"/>
          <w:color w:val="000000"/>
          <w:sz w:val="18"/>
          <w:szCs w:val="18"/>
        </w:rPr>
        <w:t>s</w:t>
      </w:r>
      <w:r>
        <w:rPr>
          <w:rFonts w:ascii="Helvetica" w:hAnsi="Helvetica"/>
          <w:color w:val="000000"/>
          <w:sz w:val="18"/>
          <w:szCs w:val="18"/>
        </w:rPr>
        <w:t xml:space="preserve"> by referee</w:t>
      </w:r>
      <w:r w:rsidR="003364E9">
        <w:rPr>
          <w:rFonts w:ascii="Helvetica" w:hAnsi="Helvetica"/>
          <w:color w:val="000000"/>
          <w:sz w:val="18"/>
          <w:szCs w:val="18"/>
        </w:rPr>
        <w:t>s</w:t>
      </w:r>
      <w:r>
        <w:rPr>
          <w:rFonts w:ascii="Helvetica" w:hAnsi="Helvetica"/>
          <w:color w:val="000000"/>
          <w:sz w:val="18"/>
          <w:szCs w:val="18"/>
        </w:rPr>
        <w:t>.</w:t>
      </w:r>
      <w:r>
        <w:rPr>
          <w:rStyle w:val="apple-converted-space"/>
          <w:rFonts w:ascii="Helvetica" w:hAnsi="Helvetica"/>
          <w:color w:val="000000"/>
          <w:sz w:val="18"/>
          <w:szCs w:val="18"/>
        </w:rPr>
        <w:t> </w:t>
      </w:r>
      <w:r>
        <w:rPr>
          <w:rFonts w:ascii="Helvetica" w:hAnsi="Helvetica"/>
          <w:color w:val="000000"/>
          <w:sz w:val="18"/>
          <w:szCs w:val="18"/>
        </w:rPr>
        <w:br/>
      </w:r>
    </w:p>
    <w:p w14:paraId="57979630" w14:textId="482140E6" w:rsidR="009251CB" w:rsidRDefault="002B0CD8" w:rsidP="002B0CD8">
      <w:pPr>
        <w:rPr>
          <w:rFonts w:ascii="Helvetica" w:hAnsi="Helvetica"/>
          <w:color w:val="000000"/>
          <w:sz w:val="18"/>
          <w:szCs w:val="18"/>
        </w:rPr>
      </w:pPr>
      <w:r w:rsidRPr="002B0CD8">
        <w:rPr>
          <w:rFonts w:ascii="Helvetica" w:hAnsi="Helvetica"/>
          <w:color w:val="000000"/>
          <w:sz w:val="18"/>
          <w:szCs w:val="18"/>
        </w:rPr>
        <w:br/>
      </w:r>
      <w:r w:rsidRPr="002B0CD8">
        <w:rPr>
          <w:rFonts w:ascii="Helvetica" w:hAnsi="Helvetica"/>
          <w:b/>
          <w:bCs/>
          <w:color w:val="000000"/>
          <w:sz w:val="18"/>
          <w:szCs w:val="18"/>
        </w:rPr>
        <w:t>Referee: 1</w:t>
      </w:r>
      <w:r w:rsidRPr="002B0CD8">
        <w:rPr>
          <w:rFonts w:ascii="Helvetica" w:hAnsi="Helvetica"/>
          <w:color w:val="000000"/>
          <w:sz w:val="18"/>
          <w:szCs w:val="18"/>
        </w:rPr>
        <w:br/>
      </w:r>
      <w:r w:rsidRPr="002B0CD8">
        <w:rPr>
          <w:rFonts w:ascii="Helvetica" w:hAnsi="Helvetica"/>
          <w:color w:val="000000"/>
          <w:sz w:val="18"/>
          <w:szCs w:val="18"/>
        </w:rPr>
        <w:br/>
        <w:t>Referees comments to the Author. These may be passed without any edits.</w:t>
      </w:r>
      <w:r w:rsidRPr="002B0CD8">
        <w:rPr>
          <w:rFonts w:ascii="Helvetica" w:hAnsi="Helvetica"/>
          <w:color w:val="000000"/>
          <w:sz w:val="18"/>
          <w:szCs w:val="18"/>
        </w:rPr>
        <w:br/>
        <w:t xml:space="preserve">This is a very well-written and interesting article. I too believe that the future of mark-recapture, line transect surveys, distance sampling, etc. on wildlife population will be more or less replaced by digital aerial surveys, drones and other modern technologies. </w:t>
      </w:r>
      <w:proofErr w:type="gramStart"/>
      <w:r w:rsidRPr="002B0CD8">
        <w:rPr>
          <w:rFonts w:ascii="Helvetica" w:hAnsi="Helvetica"/>
          <w:color w:val="000000"/>
          <w:sz w:val="18"/>
          <w:szCs w:val="18"/>
        </w:rPr>
        <w:t>So</w:t>
      </w:r>
      <w:proofErr w:type="gramEnd"/>
      <w:r w:rsidRPr="002B0CD8">
        <w:rPr>
          <w:rFonts w:ascii="Helvetica" w:hAnsi="Helvetica"/>
          <w:color w:val="000000"/>
          <w:sz w:val="18"/>
          <w:szCs w:val="18"/>
        </w:rPr>
        <w:t xml:space="preserve"> it makes sense to develop new robust and computationally efficient statistical methods that can handle these types of platforms.</w:t>
      </w:r>
      <w:r w:rsidRPr="002B0CD8">
        <w:rPr>
          <w:rFonts w:ascii="Helvetica" w:hAnsi="Helvetica"/>
          <w:color w:val="000000"/>
          <w:sz w:val="18"/>
          <w:szCs w:val="18"/>
        </w:rPr>
        <w:br/>
      </w:r>
      <w:r w:rsidRPr="002B0CD8">
        <w:rPr>
          <w:rFonts w:ascii="Helvetica" w:hAnsi="Helvetica"/>
          <w:color w:val="000000"/>
          <w:sz w:val="18"/>
          <w:szCs w:val="18"/>
        </w:rPr>
        <w:br/>
        <w:t>My main concern is that the real data example doesn't completely align with the proposed methodology in its full entirety. Instead, a special case of the model is used. As an applied statistician, I was hoping to see the entire model fitted on some real data. However, I think it's good that the author</w:t>
      </w:r>
      <w:del w:id="5" w:author="Rachel Fewster" w:date="2020-07-28T14:53:00Z">
        <w:r w:rsidRPr="002B0CD8" w:rsidDel="00F52C34">
          <w:rPr>
            <w:rFonts w:ascii="Helvetica" w:hAnsi="Helvetica"/>
            <w:color w:val="000000"/>
            <w:sz w:val="18"/>
            <w:szCs w:val="18"/>
          </w:rPr>
          <w:delText>'</w:delText>
        </w:r>
      </w:del>
      <w:r w:rsidRPr="002B0CD8">
        <w:rPr>
          <w:rFonts w:ascii="Helvetica" w:hAnsi="Helvetica"/>
          <w:color w:val="000000"/>
          <w:sz w:val="18"/>
          <w:szCs w:val="18"/>
        </w:rPr>
        <w:t xml:space="preserve">s </w:t>
      </w:r>
      <w:proofErr w:type="gramStart"/>
      <w:r w:rsidRPr="002B0CD8">
        <w:rPr>
          <w:rFonts w:ascii="Helvetica" w:hAnsi="Helvetica"/>
          <w:color w:val="000000"/>
          <w:sz w:val="18"/>
          <w:szCs w:val="18"/>
        </w:rPr>
        <w:t>have</w:t>
      </w:r>
      <w:proofErr w:type="gramEnd"/>
      <w:r w:rsidRPr="002B0CD8">
        <w:rPr>
          <w:rFonts w:ascii="Helvetica" w:hAnsi="Helvetica"/>
          <w:color w:val="000000"/>
          <w:sz w:val="18"/>
          <w:szCs w:val="18"/>
        </w:rPr>
        <w:t xml:space="preserve"> at least acknowledged this limitation at the start of page 15.</w:t>
      </w:r>
      <w:r w:rsidRPr="002B0CD8">
        <w:rPr>
          <w:rFonts w:ascii="Helvetica" w:hAnsi="Helvetica"/>
          <w:color w:val="000000"/>
          <w:sz w:val="18"/>
          <w:szCs w:val="18"/>
        </w:rPr>
        <w:br/>
      </w:r>
    </w:p>
    <w:p w14:paraId="0808B4D6" w14:textId="534A7120" w:rsidR="009251CB" w:rsidRPr="00825969" w:rsidRDefault="00F52C34" w:rsidP="002B0CD8">
      <w:pPr>
        <w:rPr>
          <w:rFonts w:ascii="Helvetica" w:hAnsi="Helvetica"/>
          <w:color w:val="FF0000"/>
          <w:sz w:val="18"/>
          <w:szCs w:val="18"/>
        </w:rPr>
      </w:pPr>
      <w:ins w:id="6" w:author="Rachel Fewster" w:date="2020-07-28T14:54:00Z">
        <w:r>
          <w:rPr>
            <w:rFonts w:ascii="Helvetica" w:hAnsi="Helvetica"/>
            <w:color w:val="FF0000"/>
            <w:sz w:val="18"/>
            <w:szCs w:val="18"/>
          </w:rPr>
          <w:t xml:space="preserve">Thanks for your comments. </w:t>
        </w:r>
      </w:ins>
      <w:r w:rsidR="009251CB" w:rsidRPr="00825969">
        <w:rPr>
          <w:rFonts w:ascii="Helvetica" w:hAnsi="Helvetica"/>
          <w:color w:val="FF0000"/>
          <w:sz w:val="18"/>
          <w:szCs w:val="18"/>
        </w:rPr>
        <w:t xml:space="preserve">Yes, we </w:t>
      </w:r>
      <w:r w:rsidR="005558F1">
        <w:rPr>
          <w:rFonts w:ascii="Helvetica" w:hAnsi="Helvetica"/>
          <w:color w:val="FF0000"/>
          <w:sz w:val="18"/>
          <w:szCs w:val="18"/>
        </w:rPr>
        <w:t xml:space="preserve">do not </w:t>
      </w:r>
      <w:r w:rsidR="009251CB" w:rsidRPr="00825969">
        <w:rPr>
          <w:rFonts w:ascii="Helvetica" w:hAnsi="Helvetica"/>
          <w:color w:val="FF0000"/>
          <w:sz w:val="18"/>
          <w:szCs w:val="18"/>
        </w:rPr>
        <w:t>fit to real data because of a lack of data, although in principle we agree with the referee. Our application using the semi-synthetic data of Stevenson et al. (</w:t>
      </w:r>
      <w:r w:rsidR="00825969" w:rsidRPr="00825969">
        <w:rPr>
          <w:rFonts w:ascii="Helvetica" w:hAnsi="Helvetica"/>
          <w:color w:val="FF0000"/>
          <w:sz w:val="18"/>
          <w:szCs w:val="18"/>
        </w:rPr>
        <w:t>2019</w:t>
      </w:r>
      <w:r w:rsidR="009251CB" w:rsidRPr="00825969">
        <w:rPr>
          <w:rFonts w:ascii="Helvetica" w:hAnsi="Helvetica"/>
          <w:color w:val="FF0000"/>
          <w:sz w:val="18"/>
          <w:szCs w:val="18"/>
        </w:rPr>
        <w:t>)</w:t>
      </w:r>
      <w:r w:rsidR="00825969" w:rsidRPr="00825969">
        <w:rPr>
          <w:rFonts w:ascii="Helvetica" w:hAnsi="Helvetica"/>
          <w:color w:val="FF0000"/>
          <w:sz w:val="18"/>
          <w:szCs w:val="18"/>
        </w:rPr>
        <w:t xml:space="preserve"> </w:t>
      </w:r>
      <w:r w:rsidR="009251CB" w:rsidRPr="00825969">
        <w:rPr>
          <w:rFonts w:ascii="Helvetica" w:hAnsi="Helvetica"/>
          <w:color w:val="FF0000"/>
          <w:sz w:val="18"/>
          <w:szCs w:val="18"/>
        </w:rPr>
        <w:t>is the closest we can come to an analysis of real data.</w:t>
      </w:r>
    </w:p>
    <w:p w14:paraId="781BCE37" w14:textId="77777777" w:rsidR="00825969" w:rsidRDefault="002B0CD8" w:rsidP="002B0CD8">
      <w:pPr>
        <w:rPr>
          <w:rFonts w:ascii="Helvetica" w:hAnsi="Helvetica"/>
          <w:color w:val="000000"/>
          <w:sz w:val="18"/>
          <w:szCs w:val="18"/>
        </w:rPr>
      </w:pPr>
      <w:r w:rsidRPr="002B0CD8">
        <w:rPr>
          <w:rFonts w:ascii="Helvetica" w:hAnsi="Helvetica"/>
          <w:color w:val="000000"/>
          <w:sz w:val="18"/>
          <w:szCs w:val="18"/>
        </w:rPr>
        <w:br/>
        <w:t xml:space="preserve">Also, I understand that the proposed method is "new" because it uses a full likelihood which leads to some nice modelling advantages; however it seems that the methods of Stevenson et al. (2019, </w:t>
      </w:r>
      <w:del w:id="7" w:author="Rachel Fewster" w:date="2020-07-27T14:25:00Z">
        <w:r w:rsidRPr="002B0CD8" w:rsidDel="00074757">
          <w:rPr>
            <w:rFonts w:ascii="Helvetica" w:hAnsi="Helvetica"/>
            <w:color w:val="000000"/>
            <w:sz w:val="18"/>
            <w:szCs w:val="18"/>
          </w:rPr>
          <w:delText>&lt;i&gt;</w:delText>
        </w:r>
      </w:del>
      <w:r w:rsidRPr="002B0CD8">
        <w:rPr>
          <w:rFonts w:ascii="Helvetica" w:hAnsi="Helvetica"/>
          <w:color w:val="000000"/>
          <w:sz w:val="18"/>
          <w:szCs w:val="18"/>
        </w:rPr>
        <w:t>Biometrics</w:t>
      </w:r>
      <w:del w:id="8" w:author="Rachel Fewster" w:date="2020-07-27T14:25:00Z">
        <w:r w:rsidRPr="002B0CD8" w:rsidDel="00074757">
          <w:rPr>
            <w:rFonts w:ascii="Helvetica" w:hAnsi="Helvetica"/>
            <w:color w:val="000000"/>
            <w:sz w:val="18"/>
            <w:szCs w:val="18"/>
          </w:rPr>
          <w:delText>&lt;/i&gt;</w:delText>
        </w:r>
      </w:del>
      <w:r w:rsidRPr="002B0CD8">
        <w:rPr>
          <w:rFonts w:ascii="Helvetica" w:hAnsi="Helvetica"/>
          <w:color w:val="000000"/>
          <w:sz w:val="18"/>
          <w:szCs w:val="18"/>
        </w:rPr>
        <w:t>) give similar performances (as mentioned on page 20: "The performance of the LCE and CCR estimators is very similar, with the LCE estimator making a slight gain in precision as sample size increases"), and the CCR method can handle larger data sets (as mentioned on page 21: "The CCR method, by contrast, scales well and is able to deal with much larger numbers of detections.").</w:t>
      </w:r>
    </w:p>
    <w:p w14:paraId="1E0A1659" w14:textId="77777777" w:rsidR="00825969" w:rsidRDefault="00825969" w:rsidP="002B0CD8">
      <w:pPr>
        <w:rPr>
          <w:rFonts w:ascii="Helvetica" w:hAnsi="Helvetica"/>
          <w:color w:val="000000"/>
          <w:sz w:val="18"/>
          <w:szCs w:val="18"/>
        </w:rPr>
      </w:pPr>
    </w:p>
    <w:p w14:paraId="18D5D390" w14:textId="091D59AF" w:rsidR="00E33464" w:rsidRDefault="00825969" w:rsidP="002B0CD8">
      <w:pPr>
        <w:rPr>
          <w:rFonts w:ascii="Helvetica" w:hAnsi="Helvetica"/>
          <w:color w:val="000000"/>
          <w:sz w:val="18"/>
          <w:szCs w:val="18"/>
        </w:rPr>
      </w:pPr>
      <w:r w:rsidRPr="00825969">
        <w:rPr>
          <w:rFonts w:ascii="Helvetica" w:hAnsi="Helvetica"/>
          <w:color w:val="FF0000"/>
          <w:sz w:val="18"/>
          <w:szCs w:val="18"/>
        </w:rPr>
        <w:t xml:space="preserve">This is correct. The </w:t>
      </w:r>
      <w:r w:rsidR="005558F1">
        <w:rPr>
          <w:rFonts w:ascii="Helvetica" w:hAnsi="Helvetica"/>
          <w:color w:val="FF0000"/>
          <w:sz w:val="18"/>
          <w:szCs w:val="18"/>
        </w:rPr>
        <w:t xml:space="preserve">main </w:t>
      </w:r>
      <w:r w:rsidRPr="00825969">
        <w:rPr>
          <w:rFonts w:ascii="Helvetica" w:hAnsi="Helvetica"/>
          <w:color w:val="FF0000"/>
          <w:sz w:val="18"/>
          <w:szCs w:val="18"/>
        </w:rPr>
        <w:t>advantage of the LCE method is that it is a maximum likelihood estimator</w:t>
      </w:r>
      <w:r w:rsidR="005558F1">
        <w:rPr>
          <w:rFonts w:ascii="Helvetica" w:hAnsi="Helvetica"/>
          <w:color w:val="FF0000"/>
          <w:sz w:val="18"/>
          <w:szCs w:val="18"/>
        </w:rPr>
        <w:t xml:space="preserve"> and so enjoys the asymptotic properties of such estimators, including expressions for asymptotic variance</w:t>
      </w:r>
      <w:r w:rsidRPr="00825969">
        <w:rPr>
          <w:rFonts w:ascii="Helvetica" w:hAnsi="Helvetica"/>
          <w:color w:val="FF0000"/>
          <w:sz w:val="18"/>
          <w:szCs w:val="18"/>
        </w:rPr>
        <w:t xml:space="preserve">. As such, it also </w:t>
      </w:r>
      <w:r w:rsidR="005558F1">
        <w:rPr>
          <w:rFonts w:ascii="Helvetica" w:hAnsi="Helvetica"/>
          <w:color w:val="FF0000"/>
          <w:sz w:val="18"/>
          <w:szCs w:val="18"/>
        </w:rPr>
        <w:t xml:space="preserve">provides a </w:t>
      </w:r>
      <w:r w:rsidRPr="00825969">
        <w:rPr>
          <w:rFonts w:ascii="Helvetica" w:hAnsi="Helvetica"/>
          <w:color w:val="FF0000"/>
          <w:sz w:val="18"/>
          <w:szCs w:val="18"/>
        </w:rPr>
        <w:t xml:space="preserve">useful benchmark </w:t>
      </w:r>
      <w:r w:rsidR="005558F1">
        <w:rPr>
          <w:rFonts w:ascii="Helvetica" w:hAnsi="Helvetica"/>
          <w:color w:val="FF0000"/>
          <w:sz w:val="18"/>
          <w:szCs w:val="18"/>
        </w:rPr>
        <w:t xml:space="preserve">against which to compare </w:t>
      </w:r>
      <w:r w:rsidRPr="00825969">
        <w:rPr>
          <w:rFonts w:ascii="Helvetica" w:hAnsi="Helvetica"/>
          <w:color w:val="FF0000"/>
          <w:sz w:val="18"/>
          <w:szCs w:val="18"/>
        </w:rPr>
        <w:t>the CCR method</w:t>
      </w:r>
      <w:ins w:id="9" w:author="Rachel Fewster" w:date="2020-07-27T14:26:00Z">
        <w:r w:rsidR="0098332B">
          <w:rPr>
            <w:rFonts w:ascii="Helvetica" w:hAnsi="Helvetica"/>
            <w:color w:val="FF0000"/>
            <w:sz w:val="18"/>
            <w:szCs w:val="18"/>
          </w:rPr>
          <w:t xml:space="preserve">. This is </w:t>
        </w:r>
        <w:r w:rsidR="001C1801">
          <w:rPr>
            <w:rFonts w:ascii="Helvetica" w:hAnsi="Helvetica"/>
            <w:color w:val="FF0000"/>
            <w:sz w:val="18"/>
            <w:szCs w:val="18"/>
          </w:rPr>
          <w:t>the first time that the emerging CCR method has been compared against a maximum likelihood alternative</w:t>
        </w:r>
      </w:ins>
      <w:r w:rsidRPr="00825969">
        <w:rPr>
          <w:rFonts w:ascii="Helvetica" w:hAnsi="Helvetica"/>
          <w:color w:val="FF0000"/>
          <w:sz w:val="18"/>
          <w:szCs w:val="18"/>
        </w:rPr>
        <w:t>.</w:t>
      </w:r>
      <w:r w:rsidR="002B0CD8" w:rsidRPr="002B0CD8">
        <w:rPr>
          <w:rFonts w:ascii="Helvetica" w:hAnsi="Helvetica"/>
          <w:color w:val="000000"/>
          <w:sz w:val="18"/>
          <w:szCs w:val="18"/>
        </w:rPr>
        <w:br/>
      </w:r>
      <w:r w:rsidR="002B0CD8" w:rsidRPr="002B0CD8">
        <w:rPr>
          <w:rFonts w:ascii="Helvetica" w:hAnsi="Helvetica"/>
          <w:color w:val="000000"/>
          <w:sz w:val="18"/>
          <w:szCs w:val="18"/>
        </w:rPr>
        <w:br/>
        <w:t>Minor comments:</w:t>
      </w:r>
      <w:r w:rsidR="002B0CD8" w:rsidRPr="002B0CD8">
        <w:rPr>
          <w:rFonts w:ascii="Helvetica" w:hAnsi="Helvetica"/>
          <w:color w:val="000000"/>
          <w:sz w:val="18"/>
          <w:szCs w:val="18"/>
        </w:rPr>
        <w:br/>
      </w:r>
      <w:r w:rsidR="002B0CD8" w:rsidRPr="002B0CD8">
        <w:rPr>
          <w:rFonts w:ascii="Helvetica" w:hAnsi="Helvetica"/>
          <w:color w:val="000000"/>
          <w:sz w:val="18"/>
          <w:szCs w:val="18"/>
        </w:rPr>
        <w:br/>
        <w:t>- Page 1, first sentence: Could you add a reference for this opening claim?</w:t>
      </w:r>
    </w:p>
    <w:p w14:paraId="5A844281" w14:textId="77777777" w:rsidR="00E33464" w:rsidRDefault="00E33464" w:rsidP="002B0CD8">
      <w:pPr>
        <w:rPr>
          <w:rFonts w:ascii="Helvetica" w:hAnsi="Helvetica"/>
          <w:color w:val="000000"/>
          <w:sz w:val="18"/>
          <w:szCs w:val="18"/>
        </w:rPr>
      </w:pPr>
    </w:p>
    <w:p w14:paraId="418E55AD" w14:textId="77777777" w:rsidR="00E33464" w:rsidRDefault="00E33464" w:rsidP="002B0CD8">
      <w:pPr>
        <w:rPr>
          <w:rFonts w:ascii="Helvetica" w:hAnsi="Helvetica"/>
          <w:color w:val="000000"/>
          <w:sz w:val="18"/>
          <w:szCs w:val="18"/>
        </w:rPr>
      </w:pPr>
      <w:commentRangeStart w:id="10"/>
      <w:r w:rsidRPr="00E33464">
        <w:rPr>
          <w:rFonts w:ascii="Helvetica" w:hAnsi="Helvetica"/>
          <w:color w:val="FF0000"/>
          <w:sz w:val="18"/>
          <w:szCs w:val="18"/>
        </w:rPr>
        <w:t>Done</w:t>
      </w:r>
      <w:commentRangeEnd w:id="10"/>
      <w:r w:rsidR="00924F28">
        <w:rPr>
          <w:rStyle w:val="CommentReference"/>
          <w:rFonts w:asciiTheme="minorHAnsi" w:eastAsiaTheme="minorHAnsi" w:hAnsiTheme="minorHAnsi" w:cstheme="minorBidi"/>
          <w:lang w:eastAsia="en-US"/>
        </w:rPr>
        <w:commentReference w:id="10"/>
      </w:r>
      <w:r w:rsidR="002B0CD8" w:rsidRPr="002B0CD8">
        <w:rPr>
          <w:rFonts w:ascii="Helvetica" w:hAnsi="Helvetica"/>
          <w:color w:val="000000"/>
          <w:sz w:val="18"/>
          <w:szCs w:val="18"/>
        </w:rPr>
        <w:br/>
      </w:r>
      <w:r w:rsidR="002B0CD8" w:rsidRPr="002B0CD8">
        <w:rPr>
          <w:rFonts w:ascii="Helvetica" w:hAnsi="Helvetica"/>
          <w:color w:val="000000"/>
          <w:sz w:val="18"/>
          <w:szCs w:val="18"/>
        </w:rPr>
        <w:br/>
        <w:t>- Page 5, 3rd line: The Zhang et al. citation is missing "in press".</w:t>
      </w:r>
    </w:p>
    <w:p w14:paraId="341FA5B8" w14:textId="77777777" w:rsidR="00E33464" w:rsidRDefault="00E33464" w:rsidP="002B0CD8">
      <w:pPr>
        <w:rPr>
          <w:rFonts w:ascii="Helvetica" w:hAnsi="Helvetica"/>
          <w:color w:val="000000"/>
          <w:sz w:val="18"/>
          <w:szCs w:val="18"/>
        </w:rPr>
      </w:pPr>
    </w:p>
    <w:p w14:paraId="16F4786B" w14:textId="77777777" w:rsidR="002869E6" w:rsidRDefault="00E33464" w:rsidP="002B0CD8">
      <w:pPr>
        <w:rPr>
          <w:rFonts w:ascii="Helvetica" w:hAnsi="Helvetica"/>
          <w:color w:val="000000"/>
          <w:sz w:val="18"/>
          <w:szCs w:val="18"/>
        </w:rPr>
      </w:pPr>
      <w:r w:rsidRPr="002869E6">
        <w:rPr>
          <w:rFonts w:ascii="Helvetica" w:hAnsi="Helvetica"/>
          <w:color w:val="FF0000"/>
          <w:sz w:val="18"/>
          <w:szCs w:val="18"/>
        </w:rPr>
        <w:t>Now published; new citation inserted.</w:t>
      </w:r>
      <w:r w:rsidR="002B0CD8" w:rsidRPr="002B0CD8">
        <w:rPr>
          <w:rFonts w:ascii="Helvetica" w:hAnsi="Helvetica"/>
          <w:color w:val="000000"/>
          <w:sz w:val="18"/>
          <w:szCs w:val="18"/>
        </w:rPr>
        <w:br/>
      </w:r>
      <w:r w:rsidR="002B0CD8" w:rsidRPr="002B0CD8">
        <w:rPr>
          <w:rFonts w:ascii="Helvetica" w:hAnsi="Helvetica"/>
          <w:color w:val="000000"/>
          <w:sz w:val="18"/>
          <w:szCs w:val="18"/>
        </w:rPr>
        <w:br/>
        <w:t>- Page 5, line 13: I've never heard of a Palm likelihood, is there a reference or some further theory for this?</w:t>
      </w:r>
    </w:p>
    <w:p w14:paraId="4504F499" w14:textId="77777777" w:rsidR="002869E6" w:rsidRDefault="002869E6" w:rsidP="002B0CD8">
      <w:pPr>
        <w:rPr>
          <w:rFonts w:ascii="Helvetica" w:hAnsi="Helvetica"/>
          <w:color w:val="000000"/>
          <w:sz w:val="18"/>
          <w:szCs w:val="18"/>
        </w:rPr>
      </w:pPr>
    </w:p>
    <w:p w14:paraId="05CD0FD9" w14:textId="77777777" w:rsidR="00CF1A24" w:rsidRDefault="00CF1A24" w:rsidP="002B0CD8">
      <w:pPr>
        <w:rPr>
          <w:rFonts w:ascii="Helvetica" w:hAnsi="Helvetica"/>
          <w:color w:val="000000"/>
          <w:sz w:val="18"/>
          <w:szCs w:val="18"/>
        </w:rPr>
      </w:pPr>
      <w:r w:rsidRPr="00CF1A24">
        <w:rPr>
          <w:rFonts w:ascii="Helvetica" w:hAnsi="Helvetica"/>
          <w:color w:val="FF0000"/>
          <w:sz w:val="18"/>
          <w:szCs w:val="18"/>
        </w:rPr>
        <w:lastRenderedPageBreak/>
        <w:t xml:space="preserve">Added a reference to a paper by </w:t>
      </w:r>
      <w:commentRangeStart w:id="11"/>
      <w:r w:rsidRPr="00CF1A24">
        <w:rPr>
          <w:rFonts w:ascii="Helvetica" w:hAnsi="Helvetica"/>
          <w:color w:val="FF0000"/>
          <w:sz w:val="18"/>
          <w:szCs w:val="18"/>
        </w:rPr>
        <w:t>Tanaka</w:t>
      </w:r>
      <w:commentRangeEnd w:id="11"/>
      <w:r w:rsidR="00F16A45">
        <w:rPr>
          <w:rStyle w:val="CommentReference"/>
          <w:rFonts w:asciiTheme="minorHAnsi" w:eastAsiaTheme="minorHAnsi" w:hAnsiTheme="minorHAnsi" w:cstheme="minorBidi"/>
          <w:lang w:eastAsia="en-US"/>
        </w:rPr>
        <w:commentReference w:id="11"/>
      </w:r>
      <w:r w:rsidRPr="00CF1A24">
        <w:rPr>
          <w:rFonts w:ascii="Helvetica" w:hAnsi="Helvetica"/>
          <w:color w:val="FF0000"/>
          <w:sz w:val="18"/>
          <w:szCs w:val="18"/>
        </w:rPr>
        <w:t xml:space="preserve"> that contains details of the likelihood. Palm distributions are covered in most books on spatial statistics.</w:t>
      </w:r>
      <w:r w:rsidR="002B0CD8" w:rsidRPr="002B0CD8">
        <w:rPr>
          <w:rFonts w:ascii="Helvetica" w:hAnsi="Helvetica"/>
          <w:color w:val="000000"/>
          <w:sz w:val="18"/>
          <w:szCs w:val="18"/>
        </w:rPr>
        <w:br/>
      </w:r>
      <w:r w:rsidR="002B0CD8" w:rsidRPr="002B0CD8">
        <w:rPr>
          <w:rFonts w:ascii="Helvetica" w:hAnsi="Helvetica"/>
          <w:color w:val="000000"/>
          <w:sz w:val="18"/>
          <w:szCs w:val="18"/>
        </w:rPr>
        <w:br/>
        <w:t>- Page 5, line 16: What do you mean by "true likelihood"?</w:t>
      </w:r>
    </w:p>
    <w:p w14:paraId="55DDF0DE" w14:textId="77777777" w:rsidR="00CF1A24" w:rsidRDefault="00CF1A24" w:rsidP="002B0CD8">
      <w:pPr>
        <w:rPr>
          <w:rFonts w:ascii="Helvetica" w:hAnsi="Helvetica"/>
          <w:color w:val="000000"/>
          <w:sz w:val="18"/>
          <w:szCs w:val="18"/>
        </w:rPr>
      </w:pPr>
    </w:p>
    <w:p w14:paraId="2DD661A5" w14:textId="77B5D8A6" w:rsidR="00CF1A24" w:rsidRDefault="00CF1A24" w:rsidP="002B0CD8">
      <w:pPr>
        <w:rPr>
          <w:rFonts w:ascii="Helvetica" w:hAnsi="Helvetica"/>
          <w:color w:val="000000"/>
          <w:sz w:val="18"/>
          <w:szCs w:val="18"/>
        </w:rPr>
      </w:pPr>
      <w:r w:rsidRPr="00CF1A24">
        <w:rPr>
          <w:rFonts w:ascii="Helvetica" w:hAnsi="Helvetica"/>
          <w:color w:val="FF0000"/>
          <w:sz w:val="18"/>
          <w:szCs w:val="18"/>
        </w:rPr>
        <w:t>Changed wording to say</w:t>
      </w:r>
      <w:ins w:id="12" w:author="Rachel Fewster" w:date="2020-07-28T16:16:00Z">
        <w:r w:rsidR="003C7DAE">
          <w:rPr>
            <w:rFonts w:ascii="Helvetica" w:hAnsi="Helvetica"/>
            <w:color w:val="FF0000"/>
            <w:sz w:val="18"/>
            <w:szCs w:val="18"/>
          </w:rPr>
          <w:t>:</w:t>
        </w:r>
      </w:ins>
      <w:r w:rsidRPr="00CF1A24">
        <w:rPr>
          <w:rFonts w:ascii="Helvetica" w:hAnsi="Helvetica"/>
          <w:color w:val="FF0000"/>
          <w:sz w:val="18"/>
          <w:szCs w:val="18"/>
        </w:rPr>
        <w:t xml:space="preserve"> “</w:t>
      </w:r>
      <w:ins w:id="13" w:author="Rachel Fewster" w:date="2020-07-28T16:16:00Z">
        <w:r w:rsidR="003C7DAE">
          <w:rPr>
            <w:rFonts w:ascii="Helvetica" w:hAnsi="Helvetica"/>
            <w:color w:val="FF0000"/>
            <w:sz w:val="18"/>
            <w:szCs w:val="18"/>
          </w:rPr>
          <w:t xml:space="preserve">However, due to the </w:t>
        </w:r>
      </w:ins>
      <w:del w:id="14" w:author="Rachel Fewster" w:date="2020-07-28T16:16:00Z">
        <w:r w:rsidRPr="00CF1A24" w:rsidDel="003C7DAE">
          <w:rPr>
            <w:rFonts w:ascii="Helvetica" w:hAnsi="Helvetica"/>
            <w:color w:val="FF0000"/>
            <w:sz w:val="18"/>
            <w:szCs w:val="18"/>
          </w:rPr>
          <w:delText xml:space="preserve">the CCR </w:delText>
        </w:r>
      </w:del>
      <w:del w:id="15" w:author="Rachel Fewster" w:date="2020-07-28T14:56:00Z">
        <w:r w:rsidRPr="00CF1A24" w:rsidDel="00270A0B">
          <w:rPr>
            <w:rFonts w:ascii="Helvetica" w:hAnsi="Helvetica"/>
            <w:color w:val="FF0000"/>
            <w:sz w:val="18"/>
            <w:szCs w:val="18"/>
          </w:rPr>
          <w:delText>``</w:delText>
        </w:r>
      </w:del>
      <w:commentRangeStart w:id="16"/>
      <w:del w:id="17" w:author="Rachel Fewster" w:date="2020-07-28T16:16:00Z">
        <w:r w:rsidRPr="00CF1A24" w:rsidDel="003C7DAE">
          <w:rPr>
            <w:rFonts w:ascii="Helvetica" w:hAnsi="Helvetica"/>
            <w:color w:val="FF0000"/>
            <w:sz w:val="18"/>
            <w:szCs w:val="18"/>
          </w:rPr>
          <w:delText>likelihood</w:delText>
        </w:r>
      </w:del>
      <w:commentRangeEnd w:id="16"/>
      <w:r w:rsidR="00AB75A2">
        <w:rPr>
          <w:rStyle w:val="CommentReference"/>
          <w:rFonts w:asciiTheme="minorHAnsi" w:eastAsiaTheme="minorHAnsi" w:hAnsiTheme="minorHAnsi" w:cstheme="minorBidi"/>
          <w:lang w:eastAsia="en-US"/>
        </w:rPr>
        <w:commentReference w:id="16"/>
      </w:r>
      <w:del w:id="18" w:author="Rachel Fewster" w:date="2020-07-28T14:56:00Z">
        <w:r w:rsidRPr="00CF1A24" w:rsidDel="00270A0B">
          <w:rPr>
            <w:rFonts w:ascii="Helvetica" w:hAnsi="Helvetica"/>
            <w:color w:val="FF0000"/>
            <w:sz w:val="18"/>
            <w:szCs w:val="18"/>
          </w:rPr>
          <w:delText>''</w:delText>
        </w:r>
      </w:del>
      <w:del w:id="19" w:author="Rachel Fewster" w:date="2020-07-28T16:16:00Z">
        <w:r w:rsidRPr="00CF1A24" w:rsidDel="003C7DAE">
          <w:rPr>
            <w:rFonts w:ascii="Helvetica" w:hAnsi="Helvetica"/>
            <w:color w:val="FF0000"/>
            <w:sz w:val="18"/>
            <w:szCs w:val="18"/>
          </w:rPr>
          <w:delText xml:space="preserve"> is an </w:delText>
        </w:r>
      </w:del>
      <w:r w:rsidRPr="00CF1A24">
        <w:rPr>
          <w:rFonts w:ascii="Helvetica" w:hAnsi="Helvetica"/>
          <w:color w:val="FF0000"/>
          <w:sz w:val="18"/>
          <w:szCs w:val="18"/>
        </w:rPr>
        <w:t xml:space="preserve">approximation </w:t>
      </w:r>
      <w:ins w:id="20" w:author="Rachel Fewster" w:date="2020-07-28T16:16:00Z">
        <w:r w:rsidR="003C7DAE">
          <w:rPr>
            <w:rFonts w:ascii="Helvetica" w:hAnsi="Helvetica"/>
            <w:color w:val="FF0000"/>
            <w:sz w:val="18"/>
            <w:szCs w:val="18"/>
          </w:rPr>
          <w:t xml:space="preserve">step it is not a maximum </w:t>
        </w:r>
      </w:ins>
      <w:del w:id="21" w:author="Rachel Fewster" w:date="2020-07-28T16:16:00Z">
        <w:r w:rsidRPr="00CF1A24" w:rsidDel="003C7DAE">
          <w:rPr>
            <w:rFonts w:ascii="Helvetica" w:hAnsi="Helvetica"/>
            <w:color w:val="FF0000"/>
            <w:sz w:val="18"/>
            <w:szCs w:val="18"/>
          </w:rPr>
          <w:delText xml:space="preserve">to the actual </w:delText>
        </w:r>
      </w:del>
      <w:r w:rsidRPr="00CF1A24">
        <w:rPr>
          <w:rFonts w:ascii="Helvetica" w:hAnsi="Helvetica"/>
          <w:color w:val="FF0000"/>
          <w:sz w:val="18"/>
          <w:szCs w:val="18"/>
        </w:rPr>
        <w:t>likelihood</w:t>
      </w:r>
      <w:ins w:id="22" w:author="Rachel Fewster" w:date="2020-07-28T16:16:00Z">
        <w:r w:rsidR="003C7DAE">
          <w:rPr>
            <w:rFonts w:ascii="Helvetica" w:hAnsi="Helvetica"/>
            <w:color w:val="FF0000"/>
            <w:sz w:val="18"/>
            <w:szCs w:val="18"/>
          </w:rPr>
          <w:t xml:space="preserve"> method</w:t>
        </w:r>
      </w:ins>
      <w:r w:rsidRPr="00CF1A24">
        <w:rPr>
          <w:rFonts w:ascii="Helvetica" w:hAnsi="Helvetica"/>
          <w:color w:val="FF0000"/>
          <w:sz w:val="18"/>
          <w:szCs w:val="18"/>
        </w:rPr>
        <w:t>”, which we hope clarifies the point.</w:t>
      </w:r>
      <w:r w:rsidR="002B0CD8" w:rsidRPr="002B0CD8">
        <w:rPr>
          <w:rFonts w:ascii="Helvetica" w:hAnsi="Helvetica"/>
          <w:color w:val="000000"/>
          <w:sz w:val="18"/>
          <w:szCs w:val="18"/>
        </w:rPr>
        <w:br/>
      </w:r>
      <w:r w:rsidR="002B0CD8" w:rsidRPr="002B0CD8">
        <w:rPr>
          <w:rFonts w:ascii="Helvetica" w:hAnsi="Helvetica"/>
          <w:color w:val="000000"/>
          <w:sz w:val="18"/>
          <w:szCs w:val="18"/>
        </w:rPr>
        <w:br/>
        <w:t>- Page 6, equation (1): I think the support, that is, t &gt; 0 should also be included here?</w:t>
      </w:r>
    </w:p>
    <w:p w14:paraId="299E87DA" w14:textId="77777777" w:rsidR="00CF1A24" w:rsidRDefault="00CF1A24" w:rsidP="002B0CD8">
      <w:pPr>
        <w:rPr>
          <w:rFonts w:ascii="Helvetica" w:hAnsi="Helvetica"/>
          <w:color w:val="000000"/>
          <w:sz w:val="18"/>
          <w:szCs w:val="18"/>
        </w:rPr>
      </w:pPr>
    </w:p>
    <w:p w14:paraId="46124A8D" w14:textId="77777777" w:rsidR="00CF1A24" w:rsidRDefault="00CF1A24" w:rsidP="002B0CD8">
      <w:pPr>
        <w:rPr>
          <w:rFonts w:ascii="Helvetica" w:hAnsi="Helvetica"/>
          <w:color w:val="000000"/>
          <w:sz w:val="18"/>
          <w:szCs w:val="18"/>
        </w:rPr>
      </w:pPr>
      <w:r w:rsidRPr="00CF1A24">
        <w:rPr>
          <w:rFonts w:ascii="Helvetica" w:hAnsi="Helvetica"/>
          <w:color w:val="FF0000"/>
          <w:sz w:val="18"/>
          <w:szCs w:val="18"/>
        </w:rPr>
        <w:t>Included it.</w:t>
      </w:r>
      <w:r w:rsidR="002B0CD8" w:rsidRPr="002B0CD8">
        <w:rPr>
          <w:rFonts w:ascii="Helvetica" w:hAnsi="Helvetica"/>
          <w:color w:val="000000"/>
          <w:sz w:val="18"/>
          <w:szCs w:val="18"/>
        </w:rPr>
        <w:br/>
      </w:r>
      <w:r w:rsidR="002B0CD8" w:rsidRPr="002B0CD8">
        <w:rPr>
          <w:rFonts w:ascii="Helvetica" w:hAnsi="Helvetica"/>
          <w:color w:val="000000"/>
          <w:sz w:val="18"/>
          <w:szCs w:val="18"/>
        </w:rPr>
        <w:br/>
        <w:t>- Page 6, second paragraph of Section 2.2: I feel like a diagram could be added here? It may help readers visualize the movement and availability on the line transect, and to see where the introduced notation fits in.</w:t>
      </w:r>
    </w:p>
    <w:p w14:paraId="3A519B63" w14:textId="77777777" w:rsidR="00CF1A24" w:rsidRDefault="00CF1A24" w:rsidP="002B0CD8">
      <w:pPr>
        <w:rPr>
          <w:rFonts w:ascii="Helvetica" w:hAnsi="Helvetica"/>
          <w:color w:val="000000"/>
          <w:sz w:val="18"/>
          <w:szCs w:val="18"/>
        </w:rPr>
      </w:pPr>
    </w:p>
    <w:p w14:paraId="6094BB3F" w14:textId="7DBFAAFD" w:rsidR="00984BD5" w:rsidRPr="000C694D" w:rsidRDefault="000C694D" w:rsidP="002B0CD8">
      <w:pPr>
        <w:rPr>
          <w:rFonts w:ascii="Helvetica" w:hAnsi="Helvetica"/>
          <w:strike/>
          <w:color w:val="FF0000"/>
          <w:sz w:val="18"/>
          <w:szCs w:val="18"/>
        </w:rPr>
      </w:pPr>
      <w:r>
        <w:rPr>
          <w:rFonts w:ascii="Helvetica" w:hAnsi="Helvetica"/>
          <w:color w:val="FF0000"/>
          <w:sz w:val="18"/>
          <w:szCs w:val="18"/>
        </w:rPr>
        <w:t>We have a</w:t>
      </w:r>
      <w:r w:rsidR="00457DB9" w:rsidRPr="00457DB9">
        <w:rPr>
          <w:rFonts w:ascii="Helvetica" w:hAnsi="Helvetica"/>
          <w:color w:val="FF0000"/>
          <w:sz w:val="18"/>
          <w:szCs w:val="18"/>
        </w:rPr>
        <w:t>dded a figure</w:t>
      </w:r>
      <w:r>
        <w:rPr>
          <w:rFonts w:ascii="Helvetica" w:hAnsi="Helvetica"/>
          <w:color w:val="FF0000"/>
          <w:sz w:val="18"/>
          <w:szCs w:val="18"/>
        </w:rPr>
        <w:t>, as suggested</w:t>
      </w:r>
      <w:r w:rsidR="000D491C" w:rsidRPr="000D491C">
        <w:rPr>
          <w:rFonts w:ascii="Helvetica" w:hAnsi="Helvetica"/>
          <w:color w:val="FF0000"/>
          <w:sz w:val="18"/>
          <w:szCs w:val="18"/>
        </w:rPr>
        <w:t xml:space="preserve"> (new Figure 1).</w:t>
      </w:r>
      <w:r w:rsidR="002B0CD8" w:rsidRPr="002B0CD8">
        <w:rPr>
          <w:rFonts w:ascii="Helvetica" w:hAnsi="Helvetica"/>
          <w:color w:val="000000"/>
          <w:sz w:val="18"/>
          <w:szCs w:val="18"/>
        </w:rPr>
        <w:br/>
      </w:r>
      <w:r w:rsidR="002B0CD8" w:rsidRPr="002B0CD8">
        <w:rPr>
          <w:rFonts w:ascii="Helvetica" w:hAnsi="Helvetica"/>
          <w:color w:val="000000"/>
          <w:sz w:val="18"/>
          <w:szCs w:val="18"/>
        </w:rPr>
        <w:br/>
        <w:t>- Page 8, line 5: Could the authors expand more on the assumption that the up/down state is independent of the in/out state? Not sure if this was explored in the simulations. Would this really hold in practice?</w:t>
      </w:r>
    </w:p>
    <w:p w14:paraId="6C94495B" w14:textId="77777777" w:rsidR="00984BD5" w:rsidRDefault="00984BD5" w:rsidP="002B0CD8">
      <w:pPr>
        <w:rPr>
          <w:rFonts w:ascii="Helvetica" w:hAnsi="Helvetica"/>
          <w:color w:val="000000"/>
          <w:sz w:val="18"/>
          <w:szCs w:val="18"/>
        </w:rPr>
      </w:pPr>
    </w:p>
    <w:p w14:paraId="71422C12" w14:textId="3E09DD8E" w:rsidR="00984BD5" w:rsidRDefault="00984BD5" w:rsidP="002B0CD8">
      <w:pPr>
        <w:rPr>
          <w:rFonts w:ascii="Helvetica" w:hAnsi="Helvetica"/>
          <w:color w:val="FF0000"/>
          <w:sz w:val="18"/>
          <w:szCs w:val="18"/>
        </w:rPr>
      </w:pPr>
      <w:r>
        <w:rPr>
          <w:rFonts w:ascii="Helvetica" w:hAnsi="Helvetica"/>
          <w:color w:val="FF0000"/>
          <w:sz w:val="18"/>
          <w:szCs w:val="18"/>
        </w:rPr>
        <w:t xml:space="preserve">The assumption should hold in practice because animals will be unaware of whether they are in or out of the searched strip. </w:t>
      </w:r>
      <w:r w:rsidRPr="00984BD5">
        <w:rPr>
          <w:rFonts w:ascii="Helvetica" w:hAnsi="Helvetica"/>
          <w:color w:val="FF0000"/>
          <w:sz w:val="18"/>
          <w:szCs w:val="18"/>
        </w:rPr>
        <w:t xml:space="preserve">We </w:t>
      </w:r>
      <w:r>
        <w:rPr>
          <w:rFonts w:ascii="Helvetica" w:hAnsi="Helvetica"/>
          <w:color w:val="FF0000"/>
          <w:sz w:val="18"/>
          <w:szCs w:val="18"/>
        </w:rPr>
        <w:t>have changed the wording from</w:t>
      </w:r>
      <w:ins w:id="23" w:author="Rachel Fewster" w:date="2020-07-27T14:28:00Z">
        <w:r w:rsidR="003117E1">
          <w:rPr>
            <w:rFonts w:ascii="Helvetica" w:hAnsi="Helvetica"/>
            <w:color w:val="FF0000"/>
            <w:sz w:val="18"/>
            <w:szCs w:val="18"/>
          </w:rPr>
          <w:t>:</w:t>
        </w:r>
      </w:ins>
      <w:r>
        <w:rPr>
          <w:rFonts w:ascii="Helvetica" w:hAnsi="Helvetica"/>
          <w:color w:val="FF0000"/>
          <w:sz w:val="18"/>
          <w:szCs w:val="18"/>
        </w:rPr>
        <w:t xml:space="preserve"> </w:t>
      </w:r>
    </w:p>
    <w:p w14:paraId="5EE4CA57" w14:textId="77777777" w:rsidR="00984BD5" w:rsidRDefault="00984BD5" w:rsidP="002B0CD8">
      <w:pPr>
        <w:rPr>
          <w:rFonts w:ascii="Helvetica" w:hAnsi="Helvetica"/>
          <w:color w:val="FF0000"/>
          <w:sz w:val="18"/>
          <w:szCs w:val="18"/>
        </w:rPr>
      </w:pPr>
    </w:p>
    <w:p w14:paraId="1D7B3260" w14:textId="77777777" w:rsidR="00984BD5" w:rsidRDefault="00984BD5" w:rsidP="002B0CD8">
      <w:pPr>
        <w:rPr>
          <w:rFonts w:ascii="Helvetica" w:hAnsi="Helvetica"/>
          <w:color w:val="FF0000"/>
          <w:sz w:val="18"/>
          <w:szCs w:val="18"/>
        </w:rPr>
      </w:pPr>
      <w:r>
        <w:rPr>
          <w:rFonts w:ascii="Helvetica" w:hAnsi="Helvetica"/>
          <w:color w:val="FF0000"/>
          <w:sz w:val="18"/>
          <w:szCs w:val="18"/>
        </w:rPr>
        <w:t>“A</w:t>
      </w:r>
      <w:r w:rsidRPr="00984BD5">
        <w:rPr>
          <w:rFonts w:ascii="Helvetica" w:hAnsi="Helvetica"/>
          <w:color w:val="FF0000"/>
          <w:sz w:val="18"/>
          <w:szCs w:val="18"/>
        </w:rPr>
        <w:t>ssum</w:t>
      </w:r>
      <w:r>
        <w:rPr>
          <w:rFonts w:ascii="Helvetica" w:hAnsi="Helvetica"/>
          <w:color w:val="FF0000"/>
          <w:sz w:val="18"/>
          <w:szCs w:val="18"/>
        </w:rPr>
        <w:t>ing</w:t>
      </w:r>
      <w:r w:rsidRPr="00984BD5">
        <w:rPr>
          <w:rFonts w:ascii="Helvetica" w:hAnsi="Helvetica"/>
          <w:color w:val="FF0000"/>
          <w:sz w:val="18"/>
          <w:szCs w:val="18"/>
        </w:rPr>
        <w:t xml:space="preserve"> that the up/down state is independent of the in/out state, </w:t>
      </w:r>
      <w:r>
        <w:rPr>
          <w:rFonts w:ascii="Helvetica" w:hAnsi="Helvetica"/>
          <w:color w:val="FF0000"/>
          <w:sz w:val="18"/>
          <w:szCs w:val="18"/>
        </w:rPr>
        <w:t>t</w:t>
      </w:r>
      <w:r w:rsidRPr="00984BD5">
        <w:rPr>
          <w:rFonts w:ascii="Helvetica" w:hAnsi="Helvetica"/>
          <w:color w:val="FF0000"/>
          <w:sz w:val="18"/>
          <w:szCs w:val="18"/>
        </w:rPr>
        <w:t>he matrix of transition probabilities</w:t>
      </w:r>
      <w:r>
        <w:rPr>
          <w:rFonts w:ascii="Helvetica" w:hAnsi="Helvetica"/>
          <w:color w:val="FF0000"/>
          <w:sz w:val="18"/>
          <w:szCs w:val="18"/>
        </w:rPr>
        <w:t xml:space="preserve"> </w:t>
      </w:r>
      <w:r w:rsidRPr="00984BD5">
        <w:rPr>
          <w:rFonts w:ascii="Helvetica" w:hAnsi="Helvetica"/>
          <w:color w:val="FF0000"/>
          <w:sz w:val="18"/>
          <w:szCs w:val="18"/>
        </w:rPr>
        <w:t xml:space="preserve">between these states at time separation t is the Kronecker </w:t>
      </w:r>
      <w:r>
        <w:rPr>
          <w:rFonts w:ascii="Helvetica" w:hAnsi="Helvetica"/>
          <w:color w:val="FF0000"/>
          <w:sz w:val="18"/>
          <w:szCs w:val="18"/>
        </w:rPr>
        <w:t xml:space="preserve">…” </w:t>
      </w:r>
    </w:p>
    <w:p w14:paraId="6443670D" w14:textId="77777777" w:rsidR="00984BD5" w:rsidRDefault="00984BD5" w:rsidP="002B0CD8">
      <w:pPr>
        <w:rPr>
          <w:rFonts w:ascii="Helvetica" w:hAnsi="Helvetica"/>
          <w:color w:val="FF0000"/>
          <w:sz w:val="18"/>
          <w:szCs w:val="18"/>
        </w:rPr>
      </w:pPr>
    </w:p>
    <w:p w14:paraId="78AA0AFF" w14:textId="612130BC" w:rsidR="00984BD5" w:rsidRDefault="00984BD5" w:rsidP="002B0CD8">
      <w:pPr>
        <w:rPr>
          <w:rFonts w:ascii="Helvetica" w:hAnsi="Helvetica"/>
          <w:color w:val="FF0000"/>
          <w:sz w:val="18"/>
          <w:szCs w:val="18"/>
        </w:rPr>
      </w:pPr>
      <w:r>
        <w:rPr>
          <w:rFonts w:ascii="Helvetica" w:hAnsi="Helvetica"/>
          <w:color w:val="FF0000"/>
          <w:sz w:val="18"/>
          <w:szCs w:val="18"/>
        </w:rPr>
        <w:t>to</w:t>
      </w:r>
      <w:ins w:id="24" w:author="Rachel Fewster" w:date="2020-07-27T14:28:00Z">
        <w:r w:rsidR="003117E1">
          <w:rPr>
            <w:rFonts w:ascii="Helvetica" w:hAnsi="Helvetica"/>
            <w:color w:val="FF0000"/>
            <w:sz w:val="18"/>
            <w:szCs w:val="18"/>
          </w:rPr>
          <w:t>:</w:t>
        </w:r>
      </w:ins>
      <w:del w:id="25" w:author="Rachel Fewster" w:date="2020-07-27T14:28:00Z">
        <w:r w:rsidDel="003117E1">
          <w:rPr>
            <w:rFonts w:ascii="Helvetica" w:hAnsi="Helvetica"/>
            <w:color w:val="FF0000"/>
            <w:sz w:val="18"/>
            <w:szCs w:val="18"/>
          </w:rPr>
          <w:delText xml:space="preserve"> </w:delText>
        </w:r>
      </w:del>
    </w:p>
    <w:p w14:paraId="521D13F5" w14:textId="77777777" w:rsidR="00984BD5" w:rsidRDefault="00984BD5" w:rsidP="002B0CD8">
      <w:pPr>
        <w:rPr>
          <w:rFonts w:ascii="Helvetica" w:hAnsi="Helvetica"/>
          <w:color w:val="FF0000"/>
          <w:sz w:val="18"/>
          <w:szCs w:val="18"/>
        </w:rPr>
      </w:pPr>
    </w:p>
    <w:p w14:paraId="16A9DAC2" w14:textId="06F7B62C" w:rsidR="00984BD5" w:rsidRDefault="00984BD5" w:rsidP="002B0CD8">
      <w:pPr>
        <w:rPr>
          <w:rFonts w:ascii="Helvetica" w:hAnsi="Helvetica"/>
          <w:color w:val="000000"/>
          <w:sz w:val="18"/>
          <w:szCs w:val="18"/>
        </w:rPr>
      </w:pPr>
      <w:r>
        <w:rPr>
          <w:rFonts w:ascii="Helvetica" w:hAnsi="Helvetica"/>
          <w:color w:val="FF0000"/>
          <w:sz w:val="18"/>
          <w:szCs w:val="18"/>
        </w:rPr>
        <w:t>“</w:t>
      </w:r>
      <w:r w:rsidRPr="00984BD5">
        <w:rPr>
          <w:rFonts w:ascii="Helvetica" w:hAnsi="Helvetica"/>
          <w:color w:val="FF0000"/>
          <w:sz w:val="18"/>
          <w:szCs w:val="18"/>
        </w:rPr>
        <w:t xml:space="preserve">We assume that the up/down state is independent of the in/out state, which </w:t>
      </w:r>
      <w:r w:rsidR="00825969">
        <w:rPr>
          <w:rFonts w:ascii="Helvetica" w:hAnsi="Helvetica"/>
          <w:color w:val="FF0000"/>
          <w:sz w:val="18"/>
          <w:szCs w:val="18"/>
        </w:rPr>
        <w:t>i</w:t>
      </w:r>
      <w:r w:rsidRPr="00984BD5">
        <w:rPr>
          <w:rFonts w:ascii="Helvetica" w:hAnsi="Helvetica"/>
          <w:color w:val="FF0000"/>
          <w:sz w:val="18"/>
          <w:szCs w:val="18"/>
        </w:rPr>
        <w:t>s reasonable because animals do not know whether they are in or out of the strip. The matrix of transition probabilities</w:t>
      </w:r>
      <w:r>
        <w:rPr>
          <w:rFonts w:ascii="Helvetica" w:hAnsi="Helvetica"/>
          <w:color w:val="FF0000"/>
          <w:sz w:val="18"/>
          <w:szCs w:val="18"/>
        </w:rPr>
        <w:t xml:space="preserve"> </w:t>
      </w:r>
      <w:r w:rsidRPr="00984BD5">
        <w:rPr>
          <w:rFonts w:ascii="Helvetica" w:hAnsi="Helvetica"/>
          <w:color w:val="FF0000"/>
          <w:sz w:val="18"/>
          <w:szCs w:val="18"/>
        </w:rPr>
        <w:t>between these states at time separation t is then the Kronecker</w:t>
      </w:r>
      <w:r>
        <w:rPr>
          <w:rFonts w:ascii="Helvetica" w:hAnsi="Helvetica"/>
          <w:color w:val="FF0000"/>
          <w:sz w:val="18"/>
          <w:szCs w:val="18"/>
        </w:rPr>
        <w:t>..”</w:t>
      </w:r>
      <w:r w:rsidR="002B0CD8" w:rsidRPr="002B0CD8">
        <w:rPr>
          <w:rFonts w:ascii="Helvetica" w:hAnsi="Helvetica"/>
          <w:color w:val="000000"/>
          <w:sz w:val="18"/>
          <w:szCs w:val="18"/>
        </w:rPr>
        <w:br/>
      </w:r>
      <w:r w:rsidR="002B0CD8" w:rsidRPr="002B0CD8">
        <w:rPr>
          <w:rFonts w:ascii="Helvetica" w:hAnsi="Helvetica"/>
          <w:color w:val="000000"/>
          <w:sz w:val="18"/>
          <w:szCs w:val="18"/>
        </w:rPr>
        <w:br/>
        <w:t>- Page 10, line 6: I couldn't quite understand what is meant by "there are additional observations on the time delay t between detection by the first and second observers"?</w:t>
      </w:r>
    </w:p>
    <w:p w14:paraId="04F2916B" w14:textId="77777777" w:rsidR="00984BD5" w:rsidRDefault="00984BD5" w:rsidP="002B0CD8">
      <w:pPr>
        <w:rPr>
          <w:rFonts w:ascii="Helvetica" w:hAnsi="Helvetica"/>
          <w:color w:val="000000"/>
          <w:sz w:val="18"/>
          <w:szCs w:val="18"/>
        </w:rPr>
      </w:pPr>
    </w:p>
    <w:p w14:paraId="565F5FEB" w14:textId="5C5933F1" w:rsidR="00984BD5" w:rsidRPr="00984BD5" w:rsidRDefault="00595A8E" w:rsidP="002B0CD8">
      <w:pPr>
        <w:rPr>
          <w:rFonts w:ascii="Helvetica" w:hAnsi="Helvetica"/>
          <w:color w:val="FF0000"/>
          <w:sz w:val="18"/>
          <w:szCs w:val="18"/>
        </w:rPr>
      </w:pPr>
      <w:r>
        <w:rPr>
          <w:rFonts w:ascii="Helvetica" w:hAnsi="Helvetica"/>
          <w:color w:val="FF0000"/>
          <w:sz w:val="18"/>
          <w:szCs w:val="18"/>
        </w:rPr>
        <w:t>To clarify, w</w:t>
      </w:r>
      <w:r w:rsidR="00984BD5" w:rsidRPr="00984BD5">
        <w:rPr>
          <w:rFonts w:ascii="Helvetica" w:hAnsi="Helvetica"/>
          <w:color w:val="FF0000"/>
          <w:sz w:val="18"/>
          <w:szCs w:val="18"/>
        </w:rPr>
        <w:t>e have changed th</w:t>
      </w:r>
      <w:r>
        <w:rPr>
          <w:rFonts w:ascii="Helvetica" w:hAnsi="Helvetica"/>
          <w:color w:val="FF0000"/>
          <w:sz w:val="18"/>
          <w:szCs w:val="18"/>
        </w:rPr>
        <w:t>e</w:t>
      </w:r>
      <w:r w:rsidR="00984BD5" w:rsidRPr="00984BD5">
        <w:rPr>
          <w:rFonts w:ascii="Helvetica" w:hAnsi="Helvetica"/>
          <w:color w:val="FF0000"/>
          <w:sz w:val="18"/>
          <w:szCs w:val="18"/>
        </w:rPr>
        <w:t xml:space="preserve"> wording </w:t>
      </w:r>
      <w:r>
        <w:rPr>
          <w:rFonts w:ascii="Helvetica" w:hAnsi="Helvetica"/>
          <w:color w:val="FF0000"/>
          <w:sz w:val="18"/>
          <w:szCs w:val="18"/>
        </w:rPr>
        <w:t>from this</w:t>
      </w:r>
      <w:r w:rsidR="00984BD5" w:rsidRPr="00984BD5">
        <w:rPr>
          <w:rFonts w:ascii="Helvetica" w:hAnsi="Helvetica"/>
          <w:color w:val="FF0000"/>
          <w:sz w:val="18"/>
          <w:szCs w:val="18"/>
        </w:rPr>
        <w:t xml:space="preserve">: </w:t>
      </w:r>
    </w:p>
    <w:p w14:paraId="3A8E3C59" w14:textId="77777777" w:rsidR="00984BD5" w:rsidRPr="00595A8E" w:rsidRDefault="00984BD5" w:rsidP="002B0CD8">
      <w:pPr>
        <w:rPr>
          <w:rFonts w:ascii="Helvetica" w:hAnsi="Helvetica"/>
          <w:color w:val="FF0000"/>
          <w:sz w:val="18"/>
          <w:szCs w:val="18"/>
        </w:rPr>
      </w:pPr>
    </w:p>
    <w:p w14:paraId="7FFBBCEA" w14:textId="29B28AAB" w:rsidR="00595A8E" w:rsidRPr="00595A8E" w:rsidRDefault="00984BD5" w:rsidP="00595A8E">
      <w:pPr>
        <w:autoSpaceDE w:val="0"/>
        <w:autoSpaceDN w:val="0"/>
        <w:adjustRightInd w:val="0"/>
        <w:rPr>
          <w:rFonts w:ascii="Helvetica" w:hAnsi="Helvetica"/>
          <w:color w:val="FF0000"/>
          <w:sz w:val="18"/>
          <w:szCs w:val="18"/>
        </w:rPr>
      </w:pPr>
      <w:r w:rsidRPr="00595A8E">
        <w:rPr>
          <w:rFonts w:ascii="Helvetica" w:hAnsi="Helvetica"/>
          <w:color w:val="FF0000"/>
          <w:sz w:val="18"/>
          <w:szCs w:val="18"/>
        </w:rPr>
        <w:t>“For animals with capture history w</w:t>
      </w:r>
      <w:r w:rsidRPr="00595A8E">
        <w:rPr>
          <w:rFonts w:ascii="Helvetica" w:hAnsi="Helvetica"/>
          <w:color w:val="FF0000"/>
          <w:sz w:val="18"/>
          <w:szCs w:val="18"/>
          <w:vertAlign w:val="subscript"/>
        </w:rPr>
        <w:t>3</w:t>
      </w:r>
      <w:r w:rsidRPr="00595A8E">
        <w:rPr>
          <w:rFonts w:ascii="Helvetica" w:hAnsi="Helvetica"/>
          <w:color w:val="FF0000"/>
          <w:sz w:val="18"/>
          <w:szCs w:val="18"/>
        </w:rPr>
        <w:t xml:space="preserve"> = (1; 1),</w:t>
      </w:r>
      <w:r w:rsidR="00595A8E" w:rsidRPr="00595A8E">
        <w:rPr>
          <w:rFonts w:ascii="Helvetica" w:hAnsi="Helvetica"/>
          <w:color w:val="FF0000"/>
          <w:sz w:val="18"/>
          <w:szCs w:val="18"/>
        </w:rPr>
        <w:t xml:space="preserve"> </w:t>
      </w:r>
      <w:r w:rsidRPr="00595A8E">
        <w:rPr>
          <w:rFonts w:ascii="Helvetica" w:hAnsi="Helvetica"/>
          <w:color w:val="FF0000"/>
          <w:sz w:val="18"/>
          <w:szCs w:val="18"/>
        </w:rPr>
        <w:t xml:space="preserve">there are additional observations on the time delay t between detection by the </w:t>
      </w:r>
      <w:r w:rsidR="00595A8E">
        <w:rPr>
          <w:rFonts w:ascii="Helvetica" w:hAnsi="Helvetica"/>
          <w:color w:val="FF0000"/>
          <w:sz w:val="18"/>
          <w:szCs w:val="18"/>
        </w:rPr>
        <w:t>fi</w:t>
      </w:r>
      <w:r w:rsidRPr="00595A8E">
        <w:rPr>
          <w:rFonts w:ascii="Helvetica" w:hAnsi="Helvetica"/>
          <w:color w:val="FF0000"/>
          <w:sz w:val="18"/>
          <w:szCs w:val="18"/>
        </w:rPr>
        <w:t>rst and second</w:t>
      </w:r>
      <w:r w:rsidR="00595A8E" w:rsidRPr="00595A8E">
        <w:rPr>
          <w:rFonts w:ascii="Helvetica" w:hAnsi="Helvetica"/>
          <w:color w:val="FF0000"/>
          <w:sz w:val="18"/>
          <w:szCs w:val="18"/>
        </w:rPr>
        <w:t xml:space="preserve"> </w:t>
      </w:r>
      <w:r w:rsidRPr="00595A8E">
        <w:rPr>
          <w:rFonts w:ascii="Helvetica" w:hAnsi="Helvetica"/>
          <w:color w:val="FF0000"/>
          <w:sz w:val="18"/>
          <w:szCs w:val="18"/>
        </w:rPr>
        <w:t>observers</w:t>
      </w:r>
      <w:r w:rsidR="00595A8E" w:rsidRPr="00595A8E">
        <w:rPr>
          <w:rFonts w:ascii="Helvetica" w:hAnsi="Helvetica"/>
          <w:color w:val="FF0000"/>
          <w:sz w:val="18"/>
          <w:szCs w:val="18"/>
        </w:rPr>
        <w:t>, providing information about the movement parameter</w:t>
      </w:r>
      <w:r w:rsidRPr="00595A8E">
        <w:rPr>
          <w:rFonts w:ascii="Helvetica" w:hAnsi="Helvetica"/>
          <w:color w:val="FF0000"/>
          <w:sz w:val="18"/>
          <w:szCs w:val="18"/>
        </w:rPr>
        <w:t>”</w:t>
      </w:r>
    </w:p>
    <w:p w14:paraId="37F9B893" w14:textId="77777777" w:rsidR="00595A8E" w:rsidRPr="00595A8E" w:rsidRDefault="00595A8E" w:rsidP="00595A8E">
      <w:pPr>
        <w:autoSpaceDE w:val="0"/>
        <w:autoSpaceDN w:val="0"/>
        <w:adjustRightInd w:val="0"/>
        <w:rPr>
          <w:rFonts w:ascii="Helvetica" w:hAnsi="Helvetica"/>
          <w:color w:val="FF0000"/>
          <w:sz w:val="18"/>
          <w:szCs w:val="18"/>
        </w:rPr>
      </w:pPr>
    </w:p>
    <w:p w14:paraId="3E9BA21B" w14:textId="400B421A" w:rsidR="00595A8E" w:rsidRPr="00595A8E" w:rsidRDefault="00595A8E" w:rsidP="00595A8E">
      <w:pPr>
        <w:autoSpaceDE w:val="0"/>
        <w:autoSpaceDN w:val="0"/>
        <w:adjustRightInd w:val="0"/>
        <w:rPr>
          <w:rFonts w:ascii="Helvetica" w:hAnsi="Helvetica"/>
          <w:color w:val="FF0000"/>
          <w:sz w:val="18"/>
          <w:szCs w:val="18"/>
        </w:rPr>
      </w:pPr>
      <w:r w:rsidRPr="00595A8E">
        <w:rPr>
          <w:rFonts w:ascii="Helvetica" w:hAnsi="Helvetica"/>
          <w:color w:val="FF0000"/>
          <w:sz w:val="18"/>
          <w:szCs w:val="18"/>
        </w:rPr>
        <w:t>to this:</w:t>
      </w:r>
    </w:p>
    <w:p w14:paraId="5DF3A1E8" w14:textId="77777777" w:rsidR="00595A8E" w:rsidRDefault="00595A8E" w:rsidP="00595A8E">
      <w:pPr>
        <w:autoSpaceDE w:val="0"/>
        <w:autoSpaceDN w:val="0"/>
        <w:adjustRightInd w:val="0"/>
        <w:rPr>
          <w:rFonts w:ascii="Helvetica" w:hAnsi="Helvetica"/>
          <w:color w:val="FF0000"/>
          <w:sz w:val="18"/>
          <w:szCs w:val="18"/>
        </w:rPr>
      </w:pPr>
    </w:p>
    <w:p w14:paraId="6A7E87C7" w14:textId="204449AB" w:rsidR="00C75D0A" w:rsidRDefault="00595A8E" w:rsidP="00595A8E">
      <w:pPr>
        <w:autoSpaceDE w:val="0"/>
        <w:autoSpaceDN w:val="0"/>
        <w:adjustRightInd w:val="0"/>
        <w:rPr>
          <w:rFonts w:ascii="Helvetica" w:hAnsi="Helvetica"/>
          <w:color w:val="000000"/>
          <w:sz w:val="18"/>
          <w:szCs w:val="18"/>
        </w:rPr>
      </w:pPr>
      <w:r w:rsidRPr="00595A8E">
        <w:rPr>
          <w:rFonts w:ascii="Helvetica" w:hAnsi="Helvetica"/>
          <w:color w:val="FF0000"/>
          <w:sz w:val="18"/>
          <w:szCs w:val="18"/>
        </w:rPr>
        <w:t>“For animals with capture history w</w:t>
      </w:r>
      <w:r w:rsidRPr="00595A8E">
        <w:rPr>
          <w:rFonts w:ascii="Helvetica" w:hAnsi="Helvetica"/>
          <w:color w:val="FF0000"/>
          <w:sz w:val="18"/>
          <w:szCs w:val="18"/>
          <w:vertAlign w:val="subscript"/>
        </w:rPr>
        <w:t>3</w:t>
      </w:r>
      <w:r w:rsidRPr="00595A8E">
        <w:rPr>
          <w:rFonts w:ascii="Helvetica" w:hAnsi="Helvetica"/>
          <w:color w:val="FF0000"/>
          <w:sz w:val="18"/>
          <w:szCs w:val="18"/>
        </w:rPr>
        <w:t xml:space="preserve"> = (1; 1), </w:t>
      </w:r>
      <w:r>
        <w:rPr>
          <w:rFonts w:ascii="Helvetica" w:hAnsi="Helvetica"/>
          <w:color w:val="FF0000"/>
          <w:sz w:val="18"/>
          <w:szCs w:val="18"/>
        </w:rPr>
        <w:t>we observe</w:t>
      </w:r>
      <w:r w:rsidRPr="00595A8E">
        <w:rPr>
          <w:rFonts w:ascii="Helvetica" w:hAnsi="Helvetica"/>
          <w:color w:val="FF0000"/>
          <w:sz w:val="18"/>
          <w:szCs w:val="18"/>
        </w:rPr>
        <w:t xml:space="preserve"> the time delay t between detection by the </w:t>
      </w:r>
      <w:r>
        <w:rPr>
          <w:rFonts w:ascii="Helvetica" w:hAnsi="Helvetica"/>
          <w:color w:val="FF0000"/>
          <w:sz w:val="18"/>
          <w:szCs w:val="18"/>
        </w:rPr>
        <w:t>fi</w:t>
      </w:r>
      <w:r w:rsidRPr="00595A8E">
        <w:rPr>
          <w:rFonts w:ascii="Helvetica" w:hAnsi="Helvetica"/>
          <w:color w:val="FF0000"/>
          <w:sz w:val="18"/>
          <w:szCs w:val="18"/>
        </w:rPr>
        <w:t>rst and second observers</w:t>
      </w:r>
      <w:r>
        <w:rPr>
          <w:rFonts w:ascii="Helvetica" w:hAnsi="Helvetica"/>
          <w:color w:val="FF0000"/>
          <w:sz w:val="18"/>
          <w:szCs w:val="18"/>
        </w:rPr>
        <w:t xml:space="preserve">, in addition to the locations of the animals </w:t>
      </w:r>
      <w:r w:rsidR="00BE199F" w:rsidRPr="00BE199F">
        <w:rPr>
          <w:rFonts w:ascii="Helvetica" w:hAnsi="Helvetica"/>
          <w:color w:val="FF0000"/>
          <w:sz w:val="18"/>
          <w:szCs w:val="18"/>
        </w:rPr>
        <w:t>at these times. The time that it takes animals to move between the two locations at which they were observed</w:t>
      </w:r>
      <w:r>
        <w:rPr>
          <w:rFonts w:ascii="Helvetica" w:hAnsi="Helvetica"/>
          <w:color w:val="FF0000"/>
          <w:sz w:val="18"/>
          <w:szCs w:val="18"/>
        </w:rPr>
        <w:t xml:space="preserve"> provides </w:t>
      </w:r>
      <w:r w:rsidRPr="00595A8E">
        <w:rPr>
          <w:rFonts w:ascii="Helvetica" w:hAnsi="Helvetica"/>
          <w:color w:val="FF0000"/>
          <w:sz w:val="18"/>
          <w:szCs w:val="18"/>
        </w:rPr>
        <w:t>information about the movement parameter”</w:t>
      </w:r>
      <w:r w:rsidRPr="00595A8E">
        <w:rPr>
          <w:rFonts w:ascii="Helvetica" w:hAnsi="Helvetica"/>
          <w:color w:val="FF0000"/>
          <w:sz w:val="18"/>
          <w:szCs w:val="18"/>
        </w:rPr>
        <w:br/>
      </w:r>
      <w:r w:rsidR="002B0CD8" w:rsidRPr="00595A8E">
        <w:rPr>
          <w:rFonts w:ascii="Helvetica" w:hAnsi="Helvetica"/>
          <w:color w:val="FF0000"/>
          <w:sz w:val="18"/>
          <w:szCs w:val="18"/>
        </w:rPr>
        <w:br/>
      </w:r>
      <w:r w:rsidR="002B0CD8" w:rsidRPr="002B0CD8">
        <w:rPr>
          <w:rFonts w:ascii="Helvetica" w:hAnsi="Helvetica"/>
          <w:color w:val="000000"/>
          <w:sz w:val="18"/>
          <w:szCs w:val="18"/>
        </w:rPr>
        <w:br/>
        <w:t>Page 10, line 15: Theta is introduced here but not fully defined. You could add: "see end of Section 4.2" after \theta i</w:t>
      </w:r>
      <w:ins w:id="26" w:author="Rachel Fewster" w:date="2020-07-28T14:57:00Z">
        <w:r w:rsidR="00A4583B">
          <w:rPr>
            <w:rFonts w:ascii="Helvetica" w:hAnsi="Helvetica"/>
            <w:color w:val="000000"/>
            <w:sz w:val="18"/>
            <w:szCs w:val="18"/>
          </w:rPr>
          <w:t>s</w:t>
        </w:r>
      </w:ins>
      <w:del w:id="27" w:author="Rachel Fewster" w:date="2020-07-28T14:57:00Z">
        <w:r w:rsidR="002B0CD8" w:rsidRPr="002B0CD8" w:rsidDel="00A4583B">
          <w:rPr>
            <w:rFonts w:ascii="Helvetica" w:hAnsi="Helvetica"/>
            <w:color w:val="000000"/>
            <w:sz w:val="18"/>
            <w:szCs w:val="18"/>
          </w:rPr>
          <w:delText>n</w:delText>
        </w:r>
      </w:del>
      <w:r w:rsidR="002B0CD8" w:rsidRPr="002B0CD8">
        <w:rPr>
          <w:rFonts w:ascii="Helvetica" w:hAnsi="Helvetica"/>
          <w:color w:val="000000"/>
          <w:sz w:val="18"/>
          <w:szCs w:val="18"/>
        </w:rPr>
        <w:t xml:space="preserve"> introduced?</w:t>
      </w:r>
    </w:p>
    <w:p w14:paraId="127BBE3B" w14:textId="77777777" w:rsidR="00C75D0A" w:rsidRDefault="00C75D0A" w:rsidP="00595A8E">
      <w:pPr>
        <w:autoSpaceDE w:val="0"/>
        <w:autoSpaceDN w:val="0"/>
        <w:adjustRightInd w:val="0"/>
        <w:rPr>
          <w:rFonts w:ascii="Helvetica" w:hAnsi="Helvetica"/>
          <w:color w:val="000000"/>
          <w:sz w:val="18"/>
          <w:szCs w:val="18"/>
        </w:rPr>
      </w:pPr>
    </w:p>
    <w:p w14:paraId="2D964A70" w14:textId="54095A1E" w:rsidR="00C81357" w:rsidRDefault="00C75D0A" w:rsidP="00595A8E">
      <w:pPr>
        <w:autoSpaceDE w:val="0"/>
        <w:autoSpaceDN w:val="0"/>
        <w:adjustRightInd w:val="0"/>
        <w:rPr>
          <w:rFonts w:ascii="Helvetica" w:hAnsi="Helvetica"/>
          <w:color w:val="000000"/>
          <w:sz w:val="18"/>
          <w:szCs w:val="18"/>
        </w:rPr>
      </w:pPr>
      <w:r w:rsidRPr="00A76B74">
        <w:rPr>
          <w:rFonts w:ascii="Helvetica" w:hAnsi="Helvetica"/>
          <w:color w:val="FF0000"/>
          <w:sz w:val="18"/>
          <w:szCs w:val="18"/>
        </w:rPr>
        <w:t>We have added the words “</w:t>
      </w:r>
      <w:r w:rsidR="00A76B74" w:rsidRPr="00A76B74">
        <w:rPr>
          <w:rFonts w:ascii="Helvetica" w:hAnsi="Helvetica"/>
          <w:color w:val="FF0000"/>
          <w:sz w:val="18"/>
          <w:szCs w:val="18"/>
        </w:rPr>
        <w:t>(see Section 4.</w:t>
      </w:r>
      <w:r w:rsidR="00C81357">
        <w:rPr>
          <w:rFonts w:ascii="Helvetica" w:hAnsi="Helvetica"/>
          <w:color w:val="FF0000"/>
          <w:sz w:val="18"/>
          <w:szCs w:val="18"/>
        </w:rPr>
        <w:t>1</w:t>
      </w:r>
      <w:r w:rsidR="00A76B74" w:rsidRPr="00A76B74">
        <w:rPr>
          <w:rFonts w:ascii="Helvetica" w:hAnsi="Helvetica"/>
          <w:color w:val="FF0000"/>
          <w:sz w:val="18"/>
          <w:szCs w:val="18"/>
        </w:rPr>
        <w:t>)”</w:t>
      </w:r>
      <w:r w:rsidR="00C81357">
        <w:rPr>
          <w:rFonts w:ascii="Helvetica" w:hAnsi="Helvetica"/>
          <w:color w:val="FF0000"/>
          <w:sz w:val="18"/>
          <w:szCs w:val="18"/>
        </w:rPr>
        <w:t xml:space="preserve"> (having removed the old Section 4.1, as suggested below)</w:t>
      </w:r>
      <w:r w:rsidR="00A76B74" w:rsidRPr="00A76B74">
        <w:rPr>
          <w:rFonts w:ascii="Helvetica" w:hAnsi="Helvetica"/>
          <w:color w:val="FF0000"/>
          <w:sz w:val="18"/>
          <w:szCs w:val="18"/>
        </w:rPr>
        <w:t>.</w:t>
      </w:r>
      <w:r>
        <w:rPr>
          <w:rFonts w:ascii="Helvetica" w:hAnsi="Helvetica"/>
          <w:color w:val="000000"/>
          <w:sz w:val="18"/>
          <w:szCs w:val="18"/>
        </w:rPr>
        <w:t xml:space="preserve"> </w:t>
      </w:r>
      <w:r w:rsidR="002B0CD8" w:rsidRPr="002B0CD8">
        <w:rPr>
          <w:rFonts w:ascii="Helvetica" w:hAnsi="Helvetica"/>
          <w:color w:val="000000"/>
          <w:sz w:val="18"/>
          <w:szCs w:val="18"/>
        </w:rPr>
        <w:br/>
      </w:r>
      <w:r w:rsidR="002B0CD8" w:rsidRPr="002B0CD8">
        <w:rPr>
          <w:rFonts w:ascii="Helvetica" w:hAnsi="Helvetica"/>
          <w:color w:val="000000"/>
          <w:sz w:val="18"/>
          <w:szCs w:val="18"/>
        </w:rPr>
        <w:br/>
        <w:t>- Section 4.1: Is a sep</w:t>
      </w:r>
      <w:ins w:id="28" w:author="Rachel Fewster" w:date="2020-07-27T14:30:00Z">
        <w:r w:rsidR="002E3B0B">
          <w:rPr>
            <w:rFonts w:ascii="Helvetica" w:hAnsi="Helvetica"/>
            <w:color w:val="000000"/>
            <w:sz w:val="18"/>
            <w:szCs w:val="18"/>
          </w:rPr>
          <w:t>a</w:t>
        </w:r>
      </w:ins>
      <w:del w:id="29" w:author="Rachel Fewster" w:date="2020-07-27T14:30:00Z">
        <w:r w:rsidR="002B0CD8" w:rsidRPr="002B0CD8" w:rsidDel="002E3B0B">
          <w:rPr>
            <w:rFonts w:ascii="Helvetica" w:hAnsi="Helvetica"/>
            <w:color w:val="000000"/>
            <w:sz w:val="18"/>
            <w:szCs w:val="18"/>
          </w:rPr>
          <w:delText>e</w:delText>
        </w:r>
      </w:del>
      <w:r w:rsidR="002B0CD8" w:rsidRPr="002B0CD8">
        <w:rPr>
          <w:rFonts w:ascii="Helvetica" w:hAnsi="Helvetica"/>
          <w:color w:val="000000"/>
          <w:sz w:val="18"/>
          <w:szCs w:val="18"/>
        </w:rPr>
        <w:t>rate section (Section 4.1) really needed for the homogeneous density? Could this be just be mentioned as a special case after equation (11) is introduced?</w:t>
      </w:r>
    </w:p>
    <w:p w14:paraId="4C37B2E5" w14:textId="77777777" w:rsidR="00C81357" w:rsidRDefault="00C81357" w:rsidP="00595A8E">
      <w:pPr>
        <w:autoSpaceDE w:val="0"/>
        <w:autoSpaceDN w:val="0"/>
        <w:adjustRightInd w:val="0"/>
        <w:rPr>
          <w:rFonts w:ascii="Helvetica" w:hAnsi="Helvetica"/>
          <w:color w:val="000000"/>
          <w:sz w:val="18"/>
          <w:szCs w:val="18"/>
        </w:rPr>
      </w:pPr>
    </w:p>
    <w:p w14:paraId="3218B9E5" w14:textId="6952BE50" w:rsidR="004D4201" w:rsidRDefault="00C81357" w:rsidP="00595A8E">
      <w:pPr>
        <w:autoSpaceDE w:val="0"/>
        <w:autoSpaceDN w:val="0"/>
        <w:adjustRightInd w:val="0"/>
        <w:rPr>
          <w:rFonts w:ascii="Helvetica" w:hAnsi="Helvetica"/>
          <w:color w:val="000000"/>
          <w:sz w:val="18"/>
          <w:szCs w:val="18"/>
        </w:rPr>
      </w:pPr>
      <w:r w:rsidRPr="00C81357">
        <w:rPr>
          <w:rFonts w:ascii="Helvetica" w:hAnsi="Helvetica"/>
          <w:color w:val="FF0000"/>
          <w:sz w:val="18"/>
          <w:szCs w:val="18"/>
        </w:rPr>
        <w:t xml:space="preserve">We have removed Section 4.1 as suggested. It is </w:t>
      </w:r>
      <w:ins w:id="30" w:author="Rachel Fewster" w:date="2020-07-27T14:30:00Z">
        <w:r w:rsidR="006A40E7">
          <w:rPr>
            <w:rFonts w:ascii="Helvetica" w:hAnsi="Helvetica"/>
            <w:color w:val="FF0000"/>
            <w:sz w:val="18"/>
            <w:szCs w:val="18"/>
          </w:rPr>
          <w:t xml:space="preserve">now </w:t>
        </w:r>
      </w:ins>
      <w:r w:rsidRPr="00C81357">
        <w:rPr>
          <w:rFonts w:ascii="Helvetica" w:hAnsi="Helvetica"/>
          <w:color w:val="FF0000"/>
          <w:sz w:val="18"/>
          <w:szCs w:val="18"/>
        </w:rPr>
        <w:t>dealt with as a special case in the first part of what was Section 4.2</w:t>
      </w:r>
      <w:r w:rsidR="002B0CD8" w:rsidRPr="00C81357">
        <w:rPr>
          <w:rFonts w:ascii="Helvetica" w:hAnsi="Helvetica"/>
          <w:color w:val="FF0000"/>
          <w:sz w:val="18"/>
          <w:szCs w:val="18"/>
        </w:rPr>
        <w:br/>
      </w:r>
      <w:r w:rsidR="002B0CD8" w:rsidRPr="002B0CD8">
        <w:rPr>
          <w:rFonts w:ascii="Helvetica" w:hAnsi="Helvetica"/>
          <w:color w:val="000000"/>
          <w:sz w:val="18"/>
          <w:szCs w:val="18"/>
        </w:rPr>
        <w:br/>
        <w:t>- Page 17, line 20: It wasn't clear to me why 100 knots is added here? How is this simulated and why was it set to 100?</w:t>
      </w:r>
    </w:p>
    <w:p w14:paraId="18E160F6" w14:textId="77777777" w:rsidR="004D4201" w:rsidRDefault="004D4201" w:rsidP="00595A8E">
      <w:pPr>
        <w:autoSpaceDE w:val="0"/>
        <w:autoSpaceDN w:val="0"/>
        <w:adjustRightInd w:val="0"/>
        <w:rPr>
          <w:rFonts w:ascii="Helvetica" w:hAnsi="Helvetica"/>
          <w:color w:val="000000"/>
          <w:sz w:val="18"/>
          <w:szCs w:val="18"/>
        </w:rPr>
      </w:pPr>
    </w:p>
    <w:p w14:paraId="5FBB1E17" w14:textId="7152A9B9" w:rsidR="00075251" w:rsidRDefault="004D4201" w:rsidP="00595A8E">
      <w:pPr>
        <w:autoSpaceDE w:val="0"/>
        <w:autoSpaceDN w:val="0"/>
        <w:adjustRightInd w:val="0"/>
        <w:rPr>
          <w:rFonts w:ascii="Helvetica" w:hAnsi="Helvetica"/>
          <w:color w:val="FF0000"/>
          <w:sz w:val="18"/>
          <w:szCs w:val="18"/>
        </w:rPr>
      </w:pPr>
      <w:r w:rsidRPr="00A264A3">
        <w:rPr>
          <w:rFonts w:ascii="Helvetica" w:hAnsi="Helvetica"/>
          <w:color w:val="FF0000"/>
          <w:sz w:val="18"/>
          <w:szCs w:val="18"/>
        </w:rPr>
        <w:t xml:space="preserve">We have </w:t>
      </w:r>
      <w:r w:rsidR="00075251">
        <w:rPr>
          <w:rFonts w:ascii="Helvetica" w:hAnsi="Helvetica"/>
          <w:color w:val="FF0000"/>
          <w:sz w:val="18"/>
          <w:szCs w:val="18"/>
        </w:rPr>
        <w:t>changed these words</w:t>
      </w:r>
      <w:ins w:id="31" w:author="Rachel Fewster" w:date="2020-07-27T14:30:00Z">
        <w:r w:rsidR="007524F8">
          <w:rPr>
            <w:rFonts w:ascii="Helvetica" w:hAnsi="Helvetica"/>
            <w:color w:val="FF0000"/>
            <w:sz w:val="18"/>
            <w:szCs w:val="18"/>
          </w:rPr>
          <w:t>:</w:t>
        </w:r>
      </w:ins>
      <w:r w:rsidR="00075251">
        <w:rPr>
          <w:rFonts w:ascii="Helvetica" w:hAnsi="Helvetica"/>
          <w:color w:val="FF0000"/>
          <w:sz w:val="18"/>
          <w:szCs w:val="18"/>
        </w:rPr>
        <w:t xml:space="preserve"> </w:t>
      </w:r>
    </w:p>
    <w:p w14:paraId="61640C32" w14:textId="77777777" w:rsidR="00075251" w:rsidRDefault="00075251" w:rsidP="00595A8E">
      <w:pPr>
        <w:autoSpaceDE w:val="0"/>
        <w:autoSpaceDN w:val="0"/>
        <w:adjustRightInd w:val="0"/>
        <w:rPr>
          <w:rFonts w:ascii="Helvetica" w:hAnsi="Helvetica"/>
          <w:color w:val="FF0000"/>
          <w:sz w:val="18"/>
          <w:szCs w:val="18"/>
        </w:rPr>
      </w:pPr>
    </w:p>
    <w:p w14:paraId="166D15C6" w14:textId="2C43E150" w:rsidR="00075251" w:rsidRDefault="00075251" w:rsidP="00595A8E">
      <w:pPr>
        <w:autoSpaceDE w:val="0"/>
        <w:autoSpaceDN w:val="0"/>
        <w:adjustRightInd w:val="0"/>
        <w:rPr>
          <w:rFonts w:ascii="Helvetica" w:hAnsi="Helvetica"/>
          <w:color w:val="FF0000"/>
          <w:sz w:val="18"/>
          <w:szCs w:val="18"/>
        </w:rPr>
      </w:pPr>
      <w:commentRangeStart w:id="32"/>
      <w:r w:rsidRPr="00630845">
        <w:rPr>
          <w:rFonts w:ascii="Helvetica" w:hAnsi="Helvetica"/>
          <w:color w:val="FF0000"/>
          <w:sz w:val="18"/>
          <w:szCs w:val="18"/>
        </w:rPr>
        <w:lastRenderedPageBreak/>
        <w:t>“with an observer speed of 100 knots, which is around the typical speed of marine aerial surveys</w:t>
      </w:r>
      <w:del w:id="33" w:author="Rachel Fewster" w:date="2020-07-28T16:49:00Z">
        <w:r w:rsidRPr="00630845" w:rsidDel="00630845">
          <w:rPr>
            <w:rFonts w:ascii="Helvetica" w:hAnsi="Helvetica"/>
            <w:color w:val="FF0000"/>
            <w:sz w:val="18"/>
            <w:szCs w:val="18"/>
          </w:rPr>
          <w:delText xml:space="preserve"> such as the harbour porpoise survey above</w:delText>
        </w:r>
      </w:del>
      <w:r w:rsidRPr="00630845">
        <w:rPr>
          <w:rFonts w:ascii="Helvetica" w:hAnsi="Helvetica"/>
          <w:color w:val="FF0000"/>
          <w:sz w:val="18"/>
          <w:szCs w:val="18"/>
        </w:rPr>
        <w:t>”</w:t>
      </w:r>
      <w:commentRangeEnd w:id="32"/>
      <w:r w:rsidR="00195B99" w:rsidRPr="00630845">
        <w:rPr>
          <w:rStyle w:val="CommentReference"/>
          <w:rFonts w:asciiTheme="minorHAnsi" w:eastAsiaTheme="minorHAnsi" w:hAnsiTheme="minorHAnsi" w:cstheme="minorBidi"/>
          <w:lang w:eastAsia="en-US"/>
        </w:rPr>
        <w:commentReference w:id="32"/>
      </w:r>
    </w:p>
    <w:p w14:paraId="1647FED9" w14:textId="77777777" w:rsidR="00075251" w:rsidRDefault="00075251" w:rsidP="00595A8E">
      <w:pPr>
        <w:autoSpaceDE w:val="0"/>
        <w:autoSpaceDN w:val="0"/>
        <w:adjustRightInd w:val="0"/>
        <w:rPr>
          <w:rFonts w:ascii="Helvetica" w:hAnsi="Helvetica"/>
          <w:color w:val="FF0000"/>
          <w:sz w:val="18"/>
          <w:szCs w:val="18"/>
        </w:rPr>
      </w:pPr>
    </w:p>
    <w:p w14:paraId="7E840EBC" w14:textId="0B46089C" w:rsidR="00075251" w:rsidRDefault="00075251" w:rsidP="00595A8E">
      <w:pPr>
        <w:autoSpaceDE w:val="0"/>
        <w:autoSpaceDN w:val="0"/>
        <w:adjustRightInd w:val="0"/>
        <w:rPr>
          <w:rFonts w:ascii="Helvetica" w:hAnsi="Helvetica"/>
          <w:color w:val="FF0000"/>
          <w:sz w:val="18"/>
          <w:szCs w:val="18"/>
        </w:rPr>
      </w:pPr>
      <w:r>
        <w:rPr>
          <w:rFonts w:ascii="Helvetica" w:hAnsi="Helvetica"/>
          <w:color w:val="FF0000"/>
          <w:sz w:val="18"/>
          <w:szCs w:val="18"/>
        </w:rPr>
        <w:t>to these</w:t>
      </w:r>
      <w:ins w:id="34" w:author="Rachel Fewster" w:date="2020-07-27T14:31:00Z">
        <w:r w:rsidR="007524F8">
          <w:rPr>
            <w:rFonts w:ascii="Helvetica" w:hAnsi="Helvetica"/>
            <w:color w:val="FF0000"/>
            <w:sz w:val="18"/>
            <w:szCs w:val="18"/>
          </w:rPr>
          <w:t>:</w:t>
        </w:r>
      </w:ins>
    </w:p>
    <w:p w14:paraId="5B31DF37" w14:textId="77777777" w:rsidR="00075251" w:rsidRDefault="00075251" w:rsidP="00595A8E">
      <w:pPr>
        <w:autoSpaceDE w:val="0"/>
        <w:autoSpaceDN w:val="0"/>
        <w:adjustRightInd w:val="0"/>
        <w:rPr>
          <w:rFonts w:ascii="Helvetica" w:hAnsi="Helvetica"/>
          <w:color w:val="FF0000"/>
          <w:sz w:val="18"/>
          <w:szCs w:val="18"/>
        </w:rPr>
      </w:pPr>
    </w:p>
    <w:p w14:paraId="7485C9E7" w14:textId="0D9A6B5B" w:rsidR="00075251" w:rsidRDefault="00075251" w:rsidP="00595A8E">
      <w:pPr>
        <w:autoSpaceDE w:val="0"/>
        <w:autoSpaceDN w:val="0"/>
        <w:adjustRightInd w:val="0"/>
        <w:rPr>
          <w:rFonts w:ascii="Helvetica" w:hAnsi="Helvetica"/>
          <w:color w:val="FF0000"/>
          <w:sz w:val="18"/>
          <w:szCs w:val="18"/>
        </w:rPr>
      </w:pPr>
      <w:r>
        <w:rPr>
          <w:rFonts w:ascii="Helvetica" w:hAnsi="Helvetica"/>
          <w:color w:val="FF0000"/>
          <w:sz w:val="18"/>
          <w:szCs w:val="18"/>
        </w:rPr>
        <w:t>“</w:t>
      </w:r>
      <w:r w:rsidRPr="00075251">
        <w:rPr>
          <w:rFonts w:ascii="Helvetica" w:hAnsi="Helvetica"/>
          <w:color w:val="FF0000"/>
          <w:sz w:val="18"/>
          <w:szCs w:val="18"/>
        </w:rPr>
        <w:t>with an observer speed of 100 knots, which is around the typical speed of marine aerial surveys such as the harbour porpoise survey above</w:t>
      </w:r>
      <w:r>
        <w:rPr>
          <w:rFonts w:ascii="Helvetica" w:hAnsi="Helvetica"/>
          <w:color w:val="FF0000"/>
          <w:sz w:val="18"/>
          <w:szCs w:val="18"/>
        </w:rPr>
        <w:t>”</w:t>
      </w:r>
    </w:p>
    <w:p w14:paraId="781533E2" w14:textId="60745D49" w:rsidR="00075251" w:rsidRDefault="00075251" w:rsidP="00595A8E">
      <w:pPr>
        <w:autoSpaceDE w:val="0"/>
        <w:autoSpaceDN w:val="0"/>
        <w:adjustRightInd w:val="0"/>
        <w:rPr>
          <w:rFonts w:ascii="Helvetica" w:hAnsi="Helvetica"/>
          <w:color w:val="FF0000"/>
          <w:sz w:val="18"/>
          <w:szCs w:val="18"/>
        </w:rPr>
      </w:pPr>
    </w:p>
    <w:p w14:paraId="6B2BA0D8" w14:textId="4F18C372" w:rsidR="00075251" w:rsidRDefault="00075251" w:rsidP="00595A8E">
      <w:pPr>
        <w:autoSpaceDE w:val="0"/>
        <w:autoSpaceDN w:val="0"/>
        <w:adjustRightInd w:val="0"/>
        <w:rPr>
          <w:rFonts w:ascii="Helvetica" w:hAnsi="Helvetica"/>
          <w:color w:val="FF0000"/>
          <w:sz w:val="18"/>
          <w:szCs w:val="18"/>
        </w:rPr>
      </w:pPr>
      <w:r>
        <w:rPr>
          <w:rFonts w:ascii="Helvetica" w:hAnsi="Helvetica"/>
          <w:color w:val="FF0000"/>
          <w:sz w:val="18"/>
          <w:szCs w:val="18"/>
        </w:rPr>
        <w:t xml:space="preserve">We have not given the details of how this was simulated, because it is fairly straightforward and Biometrics page length restrictions mean </w:t>
      </w:r>
      <w:ins w:id="35" w:author="Rachel Fewster" w:date="2020-07-27T14:33:00Z">
        <w:r w:rsidR="00A23116">
          <w:rPr>
            <w:rFonts w:ascii="Helvetica" w:hAnsi="Helvetica"/>
            <w:color w:val="FF0000"/>
            <w:sz w:val="18"/>
            <w:szCs w:val="18"/>
          </w:rPr>
          <w:t>we have to be concise about some details</w:t>
        </w:r>
      </w:ins>
      <w:del w:id="36" w:author="Rachel Fewster" w:date="2020-07-27T14:33:00Z">
        <w:r w:rsidDel="00A23116">
          <w:rPr>
            <w:rFonts w:ascii="Helvetica" w:hAnsi="Helvetica"/>
            <w:color w:val="FF0000"/>
            <w:sz w:val="18"/>
            <w:szCs w:val="18"/>
          </w:rPr>
          <w:delText xml:space="preserve">we </w:delText>
        </w:r>
        <w:r w:rsidDel="00245BEB">
          <w:rPr>
            <w:rFonts w:ascii="Helvetica" w:hAnsi="Helvetica"/>
            <w:color w:val="FF0000"/>
            <w:sz w:val="18"/>
            <w:szCs w:val="18"/>
          </w:rPr>
          <w:delText>don’t have the luxury of being able to describe all</w:delText>
        </w:r>
        <w:r w:rsidDel="00A23116">
          <w:rPr>
            <w:rFonts w:ascii="Helvetica" w:hAnsi="Helvetica"/>
            <w:color w:val="FF0000"/>
            <w:sz w:val="18"/>
            <w:szCs w:val="18"/>
          </w:rPr>
          <w:delText xml:space="preserve"> the details of the simulation</w:delText>
        </w:r>
      </w:del>
      <w:r>
        <w:rPr>
          <w:rFonts w:ascii="Helvetica" w:hAnsi="Helvetica"/>
          <w:color w:val="FF0000"/>
          <w:sz w:val="18"/>
          <w:szCs w:val="18"/>
        </w:rPr>
        <w:t>. For information, the simulation was done by working in the time domain and converting from times between observers passing animals to distances between them</w:t>
      </w:r>
      <w:r w:rsidR="00544C93">
        <w:rPr>
          <w:rFonts w:ascii="Helvetica" w:hAnsi="Helvetica"/>
          <w:color w:val="FF0000"/>
          <w:sz w:val="18"/>
          <w:szCs w:val="18"/>
        </w:rPr>
        <w:t>,</w:t>
      </w:r>
      <w:r>
        <w:rPr>
          <w:rFonts w:ascii="Helvetica" w:hAnsi="Helvetica"/>
          <w:color w:val="FF0000"/>
          <w:sz w:val="18"/>
          <w:szCs w:val="18"/>
        </w:rPr>
        <w:t xml:space="preserve"> using an observer speed of 100 knots: (distance plane moved between </w:t>
      </w:r>
      <w:r w:rsidR="00751E0F">
        <w:rPr>
          <w:rFonts w:ascii="Helvetica" w:hAnsi="Helvetica"/>
          <w:color w:val="FF0000"/>
          <w:sz w:val="18"/>
          <w:szCs w:val="18"/>
        </w:rPr>
        <w:t>locations</w:t>
      </w:r>
      <w:r>
        <w:rPr>
          <w:rFonts w:ascii="Helvetica" w:hAnsi="Helvetica"/>
          <w:color w:val="FF0000"/>
          <w:sz w:val="18"/>
          <w:szCs w:val="18"/>
        </w:rPr>
        <w:t xml:space="preserve">) = (time between </w:t>
      </w:r>
      <w:r w:rsidR="00751E0F">
        <w:rPr>
          <w:rFonts w:ascii="Helvetica" w:hAnsi="Helvetica"/>
          <w:color w:val="FF0000"/>
          <w:sz w:val="18"/>
          <w:szCs w:val="18"/>
        </w:rPr>
        <w:t>locations</w:t>
      </w:r>
      <w:r>
        <w:rPr>
          <w:rFonts w:ascii="Helvetica" w:hAnsi="Helvetica"/>
          <w:color w:val="FF0000"/>
          <w:sz w:val="18"/>
          <w:szCs w:val="18"/>
        </w:rPr>
        <w:t>) * 100 knots.</w:t>
      </w:r>
    </w:p>
    <w:p w14:paraId="08359482" w14:textId="77777777" w:rsidR="00751E0F" w:rsidRDefault="002B0CD8" w:rsidP="00595A8E">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 Page 17, last line: L=1100 km seems like a very large distance to travel ... doubling and tripling this amount, even more so. Does this mean the plane or drone will continuously fly for 1100 km taking photos or information? Is this realistic?</w:t>
      </w:r>
    </w:p>
    <w:p w14:paraId="27E521DE" w14:textId="77777777" w:rsidR="00751E0F" w:rsidRDefault="00751E0F" w:rsidP="00595A8E">
      <w:pPr>
        <w:autoSpaceDE w:val="0"/>
        <w:autoSpaceDN w:val="0"/>
        <w:adjustRightInd w:val="0"/>
        <w:rPr>
          <w:rFonts w:ascii="Helvetica" w:hAnsi="Helvetica"/>
          <w:color w:val="000000"/>
          <w:sz w:val="18"/>
          <w:szCs w:val="18"/>
        </w:rPr>
      </w:pPr>
    </w:p>
    <w:p w14:paraId="41C96CE8" w14:textId="195D9326" w:rsidR="00751E0F" w:rsidRPr="00751E0F" w:rsidRDefault="00751E0F" w:rsidP="00595A8E">
      <w:pPr>
        <w:autoSpaceDE w:val="0"/>
        <w:autoSpaceDN w:val="0"/>
        <w:adjustRightInd w:val="0"/>
        <w:rPr>
          <w:rFonts w:ascii="Helvetica" w:hAnsi="Helvetica"/>
          <w:color w:val="FF0000"/>
          <w:sz w:val="18"/>
          <w:szCs w:val="18"/>
        </w:rPr>
      </w:pPr>
      <w:r w:rsidRPr="00751E0F">
        <w:rPr>
          <w:rFonts w:ascii="Helvetica" w:hAnsi="Helvetica"/>
          <w:color w:val="FF0000"/>
          <w:sz w:val="18"/>
          <w:szCs w:val="18"/>
        </w:rPr>
        <w:t xml:space="preserve">The simulations were constructed to mimic a plane survey </w:t>
      </w:r>
      <w:r>
        <w:rPr>
          <w:rFonts w:ascii="Helvetica" w:hAnsi="Helvetica"/>
          <w:color w:val="FF0000"/>
          <w:sz w:val="18"/>
          <w:szCs w:val="18"/>
        </w:rPr>
        <w:t>like</w:t>
      </w:r>
      <w:r w:rsidRPr="00751E0F">
        <w:rPr>
          <w:rFonts w:ascii="Helvetica" w:hAnsi="Helvetica"/>
          <w:color w:val="FF0000"/>
          <w:sz w:val="18"/>
          <w:szCs w:val="18"/>
        </w:rPr>
        <w:t xml:space="preserve"> the harbour porpoise survey of Section 6. </w:t>
      </w:r>
      <w:r>
        <w:rPr>
          <w:rFonts w:ascii="Helvetica" w:hAnsi="Helvetica"/>
          <w:color w:val="FF0000"/>
          <w:sz w:val="18"/>
          <w:szCs w:val="18"/>
        </w:rPr>
        <w:t xml:space="preserve">A distance of </w:t>
      </w:r>
      <w:r w:rsidRPr="00751E0F">
        <w:rPr>
          <w:rFonts w:ascii="Helvetica" w:hAnsi="Helvetica"/>
          <w:color w:val="FF0000"/>
          <w:sz w:val="18"/>
          <w:szCs w:val="18"/>
        </w:rPr>
        <w:t>1100km at 100 knots corresponds to a flying time of just under 6 hours, which is</w:t>
      </w:r>
      <w:del w:id="37" w:author="Rachel Fewster" w:date="2020-07-27T14:34:00Z">
        <w:r w:rsidRPr="00751E0F" w:rsidDel="00C5750A">
          <w:rPr>
            <w:rFonts w:ascii="Helvetica" w:hAnsi="Helvetica"/>
            <w:color w:val="FF0000"/>
            <w:sz w:val="18"/>
            <w:szCs w:val="18"/>
          </w:rPr>
          <w:delText xml:space="preserve"> very</w:delText>
        </w:r>
      </w:del>
      <w:r w:rsidRPr="00751E0F">
        <w:rPr>
          <w:rFonts w:ascii="Helvetica" w:hAnsi="Helvetica"/>
          <w:color w:val="FF0000"/>
          <w:sz w:val="18"/>
          <w:szCs w:val="18"/>
        </w:rPr>
        <w:t xml:space="preserve"> feasible for the aircraft</w:t>
      </w:r>
      <w:del w:id="38" w:author="Rachel Fewster" w:date="2020-07-27T14:34:00Z">
        <w:r w:rsidRPr="00751E0F" w:rsidDel="00C5750A">
          <w:rPr>
            <w:rFonts w:ascii="Helvetica" w:hAnsi="Helvetica"/>
            <w:color w:val="FF0000"/>
            <w:sz w:val="18"/>
            <w:szCs w:val="18"/>
          </w:rPr>
          <w:delText>,</w:delText>
        </w:r>
      </w:del>
      <w:r w:rsidRPr="00751E0F">
        <w:rPr>
          <w:rFonts w:ascii="Helvetica" w:hAnsi="Helvetica"/>
          <w:color w:val="FF0000"/>
          <w:sz w:val="18"/>
          <w:szCs w:val="18"/>
        </w:rPr>
        <w:t xml:space="preserve"> and is similar to the actual time flown. </w:t>
      </w:r>
    </w:p>
    <w:p w14:paraId="798C0446" w14:textId="77777777" w:rsidR="00751E0F" w:rsidRPr="00751E0F" w:rsidRDefault="00751E0F" w:rsidP="00595A8E">
      <w:pPr>
        <w:autoSpaceDE w:val="0"/>
        <w:autoSpaceDN w:val="0"/>
        <w:adjustRightInd w:val="0"/>
        <w:rPr>
          <w:rFonts w:ascii="Helvetica" w:hAnsi="Helvetica"/>
          <w:color w:val="FF0000"/>
          <w:sz w:val="18"/>
          <w:szCs w:val="18"/>
        </w:rPr>
      </w:pPr>
    </w:p>
    <w:p w14:paraId="583F7DC7" w14:textId="1CD81A93" w:rsidR="00751E0F" w:rsidRDefault="00751E0F" w:rsidP="00595A8E">
      <w:pPr>
        <w:autoSpaceDE w:val="0"/>
        <w:autoSpaceDN w:val="0"/>
        <w:adjustRightInd w:val="0"/>
        <w:rPr>
          <w:rFonts w:ascii="Helvetica" w:hAnsi="Helvetica"/>
          <w:color w:val="000000"/>
          <w:sz w:val="18"/>
          <w:szCs w:val="18"/>
        </w:rPr>
      </w:pPr>
      <w:r w:rsidRPr="00751E0F">
        <w:rPr>
          <w:rFonts w:ascii="Helvetica" w:hAnsi="Helvetica"/>
          <w:color w:val="FF0000"/>
          <w:sz w:val="18"/>
          <w:szCs w:val="18"/>
        </w:rPr>
        <w:t xml:space="preserve">A battery-powered drone would fly much </w:t>
      </w:r>
      <w:ins w:id="39" w:author="Rachel Fewster" w:date="2020-07-27T14:35:00Z">
        <w:r w:rsidR="00CF5C33">
          <w:rPr>
            <w:rFonts w:ascii="Helvetica" w:hAnsi="Helvetica"/>
            <w:color w:val="FF0000"/>
            <w:sz w:val="18"/>
            <w:szCs w:val="18"/>
          </w:rPr>
          <w:t xml:space="preserve">more </w:t>
        </w:r>
      </w:ins>
      <w:r w:rsidRPr="00751E0F">
        <w:rPr>
          <w:rFonts w:ascii="Helvetica" w:hAnsi="Helvetica"/>
          <w:color w:val="FF0000"/>
          <w:sz w:val="18"/>
          <w:szCs w:val="18"/>
        </w:rPr>
        <w:t>slow</w:t>
      </w:r>
      <w:ins w:id="40" w:author="Rachel Fewster" w:date="2020-07-27T14:35:00Z">
        <w:r w:rsidR="00CF5C33">
          <w:rPr>
            <w:rFonts w:ascii="Helvetica" w:hAnsi="Helvetica"/>
            <w:color w:val="FF0000"/>
            <w:sz w:val="18"/>
            <w:szCs w:val="18"/>
          </w:rPr>
          <w:t>ly</w:t>
        </w:r>
      </w:ins>
      <w:del w:id="41" w:author="Rachel Fewster" w:date="2020-07-27T14:35:00Z">
        <w:r w:rsidRPr="00751E0F" w:rsidDel="00CF5C33">
          <w:rPr>
            <w:rFonts w:ascii="Helvetica" w:hAnsi="Helvetica"/>
            <w:color w:val="FF0000"/>
            <w:sz w:val="18"/>
            <w:szCs w:val="18"/>
          </w:rPr>
          <w:delText>er</w:delText>
        </w:r>
      </w:del>
      <w:r w:rsidRPr="00751E0F">
        <w:rPr>
          <w:rFonts w:ascii="Helvetica" w:hAnsi="Helvetica"/>
          <w:color w:val="FF0000"/>
          <w:sz w:val="18"/>
          <w:szCs w:val="18"/>
        </w:rPr>
        <w:t xml:space="preserve"> (perhaps 10 km per hour) and for much shorter </w:t>
      </w:r>
      <w:ins w:id="42" w:author="Rachel Fewster" w:date="2020-07-27T14:35:00Z">
        <w:r w:rsidR="00CF5C33">
          <w:rPr>
            <w:rFonts w:ascii="Helvetica" w:hAnsi="Helvetica"/>
            <w:color w:val="FF0000"/>
            <w:sz w:val="18"/>
            <w:szCs w:val="18"/>
          </w:rPr>
          <w:t xml:space="preserve">durations </w:t>
        </w:r>
      </w:ins>
      <w:r w:rsidRPr="00751E0F">
        <w:rPr>
          <w:rFonts w:ascii="Helvetica" w:hAnsi="Helvetica"/>
          <w:color w:val="FF0000"/>
          <w:sz w:val="18"/>
          <w:szCs w:val="18"/>
        </w:rPr>
        <w:t>(probably less than an hour). A petrol-powered drone would have similar capabilities to the plane used on the harbour porpoise survey.</w:t>
      </w:r>
      <w:r w:rsidR="002B0CD8" w:rsidRPr="002B0CD8">
        <w:rPr>
          <w:rFonts w:ascii="Helvetica" w:hAnsi="Helvetica"/>
          <w:color w:val="000000"/>
          <w:sz w:val="18"/>
          <w:szCs w:val="18"/>
        </w:rPr>
        <w:br/>
      </w:r>
      <w:r w:rsidR="002B0CD8" w:rsidRPr="002B0CD8">
        <w:rPr>
          <w:rFonts w:ascii="Helvetica" w:hAnsi="Helvetica"/>
          <w:color w:val="000000"/>
          <w:sz w:val="18"/>
          <w:szCs w:val="18"/>
        </w:rPr>
        <w:br/>
        <w:t xml:space="preserve">- Table 1: There is no CI coverage probability % for CCR? Were there these worse, better or similar </w:t>
      </w:r>
      <w:proofErr w:type="spellStart"/>
      <w:r w:rsidR="002B0CD8" w:rsidRPr="002B0CD8">
        <w:rPr>
          <w:rFonts w:ascii="Helvetica" w:hAnsi="Helvetica"/>
          <w:color w:val="000000"/>
          <w:sz w:val="18"/>
          <w:szCs w:val="18"/>
        </w:rPr>
        <w:t>cf</w:t>
      </w:r>
      <w:proofErr w:type="spellEnd"/>
      <w:r w:rsidR="002B0CD8" w:rsidRPr="002B0CD8">
        <w:rPr>
          <w:rFonts w:ascii="Helvetica" w:hAnsi="Helvetica"/>
          <w:color w:val="000000"/>
          <w:sz w:val="18"/>
          <w:szCs w:val="18"/>
        </w:rPr>
        <w:t xml:space="preserve"> with LCE?</w:t>
      </w:r>
    </w:p>
    <w:p w14:paraId="3AD50FAE" w14:textId="77777777" w:rsidR="00751E0F" w:rsidRDefault="00751E0F" w:rsidP="00595A8E">
      <w:pPr>
        <w:autoSpaceDE w:val="0"/>
        <w:autoSpaceDN w:val="0"/>
        <w:adjustRightInd w:val="0"/>
        <w:rPr>
          <w:rFonts w:ascii="Helvetica" w:hAnsi="Helvetica"/>
          <w:color w:val="000000"/>
          <w:sz w:val="18"/>
          <w:szCs w:val="18"/>
        </w:rPr>
      </w:pPr>
    </w:p>
    <w:p w14:paraId="6895D534" w14:textId="70F10E77" w:rsidR="0070279D" w:rsidRDefault="00751E0F" w:rsidP="00595A8E">
      <w:pPr>
        <w:autoSpaceDE w:val="0"/>
        <w:autoSpaceDN w:val="0"/>
        <w:adjustRightInd w:val="0"/>
        <w:rPr>
          <w:rFonts w:ascii="Helvetica" w:hAnsi="Helvetica"/>
          <w:color w:val="000000"/>
          <w:sz w:val="18"/>
          <w:szCs w:val="18"/>
        </w:rPr>
      </w:pPr>
      <w:r w:rsidRPr="00751E0F">
        <w:rPr>
          <w:rFonts w:ascii="Helvetica" w:hAnsi="Helvetica"/>
          <w:color w:val="FF0000"/>
          <w:sz w:val="18"/>
          <w:szCs w:val="18"/>
        </w:rPr>
        <w:t xml:space="preserve">We did not estimate coverage probabilities with CCR, as our main focus </w:t>
      </w:r>
      <w:r>
        <w:rPr>
          <w:rFonts w:ascii="Helvetica" w:hAnsi="Helvetica"/>
          <w:color w:val="FF0000"/>
          <w:sz w:val="18"/>
          <w:szCs w:val="18"/>
        </w:rPr>
        <w:t>i</w:t>
      </w:r>
      <w:r w:rsidRPr="00751E0F">
        <w:rPr>
          <w:rFonts w:ascii="Helvetica" w:hAnsi="Helvetica"/>
          <w:color w:val="FF0000"/>
          <w:sz w:val="18"/>
          <w:szCs w:val="18"/>
        </w:rPr>
        <w:t>s on the LCE method. The CCR paper of Stevens</w:t>
      </w:r>
      <w:del w:id="43" w:author="Rachel Fewster" w:date="2020-07-27T14:35:00Z">
        <w:r w:rsidRPr="00751E0F" w:rsidDel="004F3EFA">
          <w:rPr>
            <w:rFonts w:ascii="Helvetica" w:hAnsi="Helvetica"/>
            <w:color w:val="FF0000"/>
            <w:sz w:val="18"/>
            <w:szCs w:val="18"/>
          </w:rPr>
          <w:delText>i</w:delText>
        </w:r>
      </w:del>
      <w:r w:rsidRPr="00751E0F">
        <w:rPr>
          <w:rFonts w:ascii="Helvetica" w:hAnsi="Helvetica"/>
          <w:color w:val="FF0000"/>
          <w:sz w:val="18"/>
          <w:szCs w:val="18"/>
        </w:rPr>
        <w:t xml:space="preserve">on et al. </w:t>
      </w:r>
      <w:r>
        <w:rPr>
          <w:rFonts w:ascii="Helvetica" w:hAnsi="Helvetica"/>
          <w:color w:val="FF0000"/>
          <w:sz w:val="18"/>
          <w:szCs w:val="18"/>
        </w:rPr>
        <w:t xml:space="preserve">(2018) </w:t>
      </w:r>
      <w:ins w:id="44" w:author="Rachel Fewster" w:date="2020-07-27T14:38:00Z">
        <w:r w:rsidR="00A56C75">
          <w:rPr>
            <w:rFonts w:ascii="Helvetica" w:hAnsi="Helvetica"/>
            <w:color w:val="FF0000"/>
            <w:sz w:val="18"/>
            <w:szCs w:val="18"/>
          </w:rPr>
          <w:t xml:space="preserve">also </w:t>
        </w:r>
      </w:ins>
      <w:r w:rsidRPr="00751E0F">
        <w:rPr>
          <w:rFonts w:ascii="Helvetica" w:hAnsi="Helvetica"/>
          <w:color w:val="FF0000"/>
          <w:sz w:val="18"/>
          <w:szCs w:val="18"/>
        </w:rPr>
        <w:t>does not contain coverage probabilities for the CCR method</w:t>
      </w:r>
      <w:del w:id="45" w:author="Rachel Fewster" w:date="2020-07-27T14:38:00Z">
        <w:r w:rsidRPr="00751E0F" w:rsidDel="00A56C75">
          <w:rPr>
            <w:rFonts w:ascii="Helvetica" w:hAnsi="Helvetica"/>
            <w:color w:val="FF0000"/>
            <w:sz w:val="18"/>
            <w:szCs w:val="18"/>
          </w:rPr>
          <w:delText xml:space="preserve"> either</w:delText>
        </w:r>
      </w:del>
      <w:r w:rsidRPr="00751E0F">
        <w:rPr>
          <w:rFonts w:ascii="Helvetica" w:hAnsi="Helvetica"/>
          <w:color w:val="FF0000"/>
          <w:sz w:val="18"/>
          <w:szCs w:val="18"/>
        </w:rPr>
        <w:t>.</w:t>
      </w:r>
      <w:ins w:id="46" w:author="Rachel Fewster" w:date="2020-07-27T14:36:00Z">
        <w:r w:rsidR="004F3EFA">
          <w:rPr>
            <w:rFonts w:ascii="Helvetica" w:hAnsi="Helvetica"/>
            <w:color w:val="FF0000"/>
            <w:sz w:val="18"/>
            <w:szCs w:val="18"/>
          </w:rPr>
          <w:t xml:space="preserve"> The difference between the two methods is that LCE is based </w:t>
        </w:r>
        <w:r w:rsidR="001160F1">
          <w:rPr>
            <w:rFonts w:ascii="Helvetica" w:hAnsi="Helvetica"/>
            <w:color w:val="FF0000"/>
            <w:sz w:val="18"/>
            <w:szCs w:val="18"/>
          </w:rPr>
          <w:t>on maximum likelihood, so</w:t>
        </w:r>
        <w:r w:rsidR="004F3EFA">
          <w:rPr>
            <w:rFonts w:ascii="Helvetica" w:hAnsi="Helvetica"/>
            <w:color w:val="FF0000"/>
            <w:sz w:val="18"/>
            <w:szCs w:val="18"/>
          </w:rPr>
          <w:t xml:space="preserve"> we are interested in the coverage </w:t>
        </w:r>
      </w:ins>
      <w:ins w:id="47" w:author="Rachel Fewster" w:date="2020-07-27T14:38:00Z">
        <w:r w:rsidR="001160F1">
          <w:rPr>
            <w:rFonts w:ascii="Helvetica" w:hAnsi="Helvetica"/>
            <w:color w:val="FF0000"/>
            <w:sz w:val="18"/>
            <w:szCs w:val="18"/>
          </w:rPr>
          <w:t xml:space="preserve">properties </w:t>
        </w:r>
      </w:ins>
      <w:ins w:id="48" w:author="Rachel Fewster" w:date="2020-07-27T14:36:00Z">
        <w:r w:rsidR="004F3EFA">
          <w:rPr>
            <w:rFonts w:ascii="Helvetica" w:hAnsi="Helvetica"/>
            <w:color w:val="FF0000"/>
            <w:sz w:val="18"/>
            <w:szCs w:val="18"/>
          </w:rPr>
          <w:t xml:space="preserve">of asymptotic confidence intervals, whereas CCR is not a </w:t>
        </w:r>
      </w:ins>
      <w:ins w:id="49" w:author="Rachel Fewster" w:date="2020-07-28T16:51:00Z">
        <w:r w:rsidR="00C175D0">
          <w:rPr>
            <w:rFonts w:ascii="Helvetica" w:hAnsi="Helvetica"/>
            <w:color w:val="FF0000"/>
            <w:sz w:val="18"/>
            <w:szCs w:val="18"/>
          </w:rPr>
          <w:t xml:space="preserve">maximum </w:t>
        </w:r>
      </w:ins>
      <w:ins w:id="50" w:author="Rachel Fewster" w:date="2020-07-27T14:36:00Z">
        <w:r w:rsidR="00C175D0">
          <w:rPr>
            <w:rFonts w:ascii="Helvetica" w:hAnsi="Helvetica"/>
            <w:color w:val="FF0000"/>
            <w:sz w:val="18"/>
            <w:szCs w:val="18"/>
          </w:rPr>
          <w:t>likelihood</w:t>
        </w:r>
        <w:r w:rsidR="004F3EFA">
          <w:rPr>
            <w:rFonts w:ascii="Helvetica" w:hAnsi="Helvetica"/>
            <w:color w:val="FF0000"/>
            <w:sz w:val="18"/>
            <w:szCs w:val="18"/>
          </w:rPr>
          <w:t xml:space="preserve"> method</w:t>
        </w:r>
      </w:ins>
      <w:ins w:id="51" w:author="Rachel Fewster" w:date="2020-07-28T14:58:00Z">
        <w:r w:rsidR="007658CA">
          <w:rPr>
            <w:rFonts w:ascii="Helvetica" w:hAnsi="Helvetica"/>
            <w:color w:val="FF0000"/>
            <w:sz w:val="18"/>
            <w:szCs w:val="18"/>
          </w:rPr>
          <w:t>,</w:t>
        </w:r>
      </w:ins>
      <w:ins w:id="52" w:author="Rachel Fewster" w:date="2020-07-27T14:36:00Z">
        <w:r w:rsidR="004F3EFA">
          <w:rPr>
            <w:rFonts w:ascii="Helvetica" w:hAnsi="Helvetica"/>
            <w:color w:val="FF0000"/>
            <w:sz w:val="18"/>
            <w:szCs w:val="18"/>
          </w:rPr>
          <w:t xml:space="preserve"> so it lacks asymptotic theory and variance estimation is performed by bootstrapping.</w:t>
        </w:r>
      </w:ins>
      <w:r w:rsidR="002B0CD8" w:rsidRPr="002B0CD8">
        <w:rPr>
          <w:rFonts w:ascii="Helvetica" w:hAnsi="Helvetica"/>
          <w:color w:val="000000"/>
          <w:sz w:val="18"/>
          <w:szCs w:val="18"/>
        </w:rPr>
        <w:br/>
      </w:r>
      <w:r w:rsidR="002B0CD8" w:rsidRPr="002B0CD8">
        <w:rPr>
          <w:rFonts w:ascii="Helvetica" w:hAnsi="Helvetica"/>
          <w:color w:val="000000"/>
          <w:sz w:val="18"/>
          <w:szCs w:val="18"/>
        </w:rPr>
        <w:br/>
      </w:r>
      <w:r w:rsidR="002B0CD8" w:rsidRPr="002B0CD8">
        <w:rPr>
          <w:rFonts w:ascii="Helvetica" w:hAnsi="Helvetica"/>
          <w:b/>
          <w:bCs/>
          <w:color w:val="000000"/>
          <w:sz w:val="18"/>
          <w:szCs w:val="18"/>
        </w:rPr>
        <w:t>Referee: 2</w:t>
      </w:r>
      <w:r w:rsidR="002B0CD8" w:rsidRPr="002B0CD8">
        <w:rPr>
          <w:rFonts w:ascii="Helvetica" w:hAnsi="Helvetica"/>
          <w:color w:val="000000"/>
          <w:sz w:val="18"/>
          <w:szCs w:val="18"/>
        </w:rPr>
        <w:br/>
      </w:r>
      <w:r w:rsidR="002B0CD8" w:rsidRPr="002B0CD8">
        <w:rPr>
          <w:rFonts w:ascii="Helvetica" w:hAnsi="Helvetica"/>
          <w:color w:val="000000"/>
          <w:sz w:val="18"/>
          <w:szCs w:val="18"/>
        </w:rPr>
        <w:br/>
        <w:t>Referees comments to the Author. These may be passed without any edits.</w:t>
      </w:r>
      <w:r w:rsidR="002B0CD8" w:rsidRPr="002B0CD8">
        <w:rPr>
          <w:rFonts w:ascii="Helvetica" w:hAnsi="Helvetica"/>
          <w:color w:val="000000"/>
          <w:sz w:val="18"/>
          <w:szCs w:val="18"/>
        </w:rPr>
        <w:br/>
        <w:t xml:space="preserve">This paper presents a new method to estimate density (and other relevant disturbance parameters) when considering feeds of two cameras that have a time lag between them. The methods are illustrated with </w:t>
      </w:r>
      <w:proofErr w:type="spellStart"/>
      <w:r w:rsidR="002B0CD8" w:rsidRPr="002B0CD8">
        <w:rPr>
          <w:rFonts w:ascii="Helvetica" w:hAnsi="Helvetica"/>
          <w:color w:val="000000"/>
          <w:sz w:val="18"/>
          <w:szCs w:val="18"/>
        </w:rPr>
        <w:t>harbor</w:t>
      </w:r>
      <w:proofErr w:type="spellEnd"/>
      <w:r w:rsidR="002B0CD8" w:rsidRPr="002B0CD8">
        <w:rPr>
          <w:rFonts w:ascii="Helvetica" w:hAnsi="Helvetica"/>
          <w:color w:val="000000"/>
          <w:sz w:val="18"/>
          <w:szCs w:val="18"/>
        </w:rPr>
        <w:t xml:space="preserve"> porpoise derived data and the performance evaluated under simulated data. I suspect these and similar methods will have demand soon as surveying with drones becomes more and more common. The method is contrasted with an earlier method to deal with the same problem by Ste</w:t>
      </w:r>
      <w:ins w:id="53" w:author="Rachel Fewster" w:date="2020-07-28T14:59:00Z">
        <w:r w:rsidR="00B70557">
          <w:rPr>
            <w:rFonts w:ascii="Helvetica" w:hAnsi="Helvetica"/>
            <w:color w:val="000000"/>
            <w:sz w:val="18"/>
            <w:szCs w:val="18"/>
          </w:rPr>
          <w:t>v</w:t>
        </w:r>
      </w:ins>
      <w:del w:id="54" w:author="Rachel Fewster" w:date="2020-07-28T14:59:00Z">
        <w:r w:rsidR="002B0CD8" w:rsidRPr="002B0CD8" w:rsidDel="00B70557">
          <w:rPr>
            <w:rFonts w:ascii="Helvetica" w:hAnsi="Helvetica"/>
            <w:color w:val="000000"/>
            <w:sz w:val="18"/>
            <w:szCs w:val="18"/>
          </w:rPr>
          <w:delText>ph</w:delText>
        </w:r>
      </w:del>
      <w:r w:rsidR="002B0CD8" w:rsidRPr="002B0CD8">
        <w:rPr>
          <w:rFonts w:ascii="Helvetica" w:hAnsi="Helvetica"/>
          <w:color w:val="000000"/>
          <w:sz w:val="18"/>
          <w:szCs w:val="18"/>
        </w:rPr>
        <w:t>enson et al in Biometrics.</w:t>
      </w:r>
      <w:r w:rsidR="002B0CD8" w:rsidRPr="002B0CD8">
        <w:rPr>
          <w:rFonts w:ascii="Helvetica" w:hAnsi="Helvetica"/>
          <w:color w:val="000000"/>
          <w:sz w:val="18"/>
          <w:szCs w:val="18"/>
        </w:rPr>
        <w:br/>
      </w:r>
      <w:r w:rsidR="002B0CD8" w:rsidRPr="002B0CD8">
        <w:rPr>
          <w:rFonts w:ascii="Helvetica" w:hAnsi="Helvetica"/>
          <w:color w:val="000000"/>
          <w:sz w:val="18"/>
          <w:szCs w:val="18"/>
        </w:rPr>
        <w:br/>
        <w:t>I present below some comments and suggestions that might help to improve the manuscript. I really don’t have any “Fundamental issues”, so there’s only a few (2) “General comments”, which are issues that are rather general in nature (a few of them might mostly reflect me thinking about this for the first time and possibly getting the wrong end of the stick!) and (3) “Specific comments”, which are much more self-contained and mostly only editorial in nature.</w:t>
      </w:r>
      <w:r w:rsidR="002B0CD8" w:rsidRPr="002B0CD8">
        <w:rPr>
          <w:rFonts w:ascii="Helvetica" w:hAnsi="Helvetica"/>
          <w:color w:val="000000"/>
          <w:sz w:val="18"/>
          <w:szCs w:val="18"/>
        </w:rPr>
        <w:br/>
      </w:r>
      <w:r w:rsidR="002B0CD8" w:rsidRPr="002B0CD8">
        <w:rPr>
          <w:rFonts w:ascii="Helvetica" w:hAnsi="Helvetica"/>
          <w:color w:val="000000"/>
          <w:sz w:val="18"/>
          <w:szCs w:val="18"/>
        </w:rPr>
        <w:br/>
        <w:t>General comments</w:t>
      </w:r>
      <w:r w:rsidR="002B0CD8" w:rsidRPr="002B0CD8">
        <w:rPr>
          <w:rFonts w:ascii="Helvetica" w:hAnsi="Helvetica"/>
          <w:color w:val="000000"/>
          <w:sz w:val="18"/>
          <w:szCs w:val="18"/>
        </w:rPr>
        <w:br/>
      </w:r>
      <w:r w:rsidR="002B0CD8" w:rsidRPr="002B0CD8">
        <w:rPr>
          <w:rFonts w:ascii="Helvetica" w:hAnsi="Helvetica"/>
          <w:color w:val="000000"/>
          <w:sz w:val="18"/>
          <w:szCs w:val="18"/>
        </w:rPr>
        <w:br/>
        <w:t>When one reads the abstract one is left wondering…</w:t>
      </w:r>
      <w:ins w:id="55" w:author="Rachel Fewster" w:date="2020-07-28T15:00:00Z">
        <w:r w:rsidR="00B92B5E">
          <w:rPr>
            <w:rFonts w:ascii="Helvetica" w:hAnsi="Helvetica"/>
            <w:color w:val="000000"/>
            <w:sz w:val="18"/>
            <w:szCs w:val="18"/>
          </w:rPr>
          <w:t xml:space="preserve"> “</w:t>
        </w:r>
      </w:ins>
      <w:del w:id="56" w:author="Rachel Fewster" w:date="2020-07-28T15:00:00Z">
        <w:r w:rsidR="002B0CD8" w:rsidRPr="002B0CD8" w:rsidDel="00B92B5E">
          <w:rPr>
            <w:rFonts w:ascii="Helvetica" w:hAnsi="Helvetica"/>
            <w:color w:val="000000"/>
            <w:sz w:val="18"/>
            <w:szCs w:val="18"/>
          </w:rPr>
          <w:delText>”</w:delText>
        </w:r>
      </w:del>
      <w:r w:rsidR="002B0CD8" w:rsidRPr="002B0CD8">
        <w:rPr>
          <w:rFonts w:ascii="Helvetica" w:hAnsi="Helvetica"/>
          <w:color w:val="000000"/>
          <w:sz w:val="18"/>
          <w:szCs w:val="18"/>
        </w:rPr>
        <w:t>Because detection of animals from the air is imperfect” – the way I see it, this method will help with availability bias, but not perception bias – or, in other words, what is perception bias in an image? What is the problem you are proposing to solve?</w:t>
      </w:r>
    </w:p>
    <w:p w14:paraId="2BBFC7C2" w14:textId="77777777" w:rsidR="0070279D" w:rsidRDefault="0070279D" w:rsidP="00595A8E">
      <w:pPr>
        <w:autoSpaceDE w:val="0"/>
        <w:autoSpaceDN w:val="0"/>
        <w:adjustRightInd w:val="0"/>
        <w:rPr>
          <w:rFonts w:ascii="Helvetica" w:hAnsi="Helvetica"/>
          <w:color w:val="000000"/>
          <w:sz w:val="18"/>
          <w:szCs w:val="18"/>
        </w:rPr>
      </w:pPr>
    </w:p>
    <w:p w14:paraId="1D0D92EF" w14:textId="0B18C3EF" w:rsidR="0070279D" w:rsidRDefault="009D78A9" w:rsidP="00595A8E">
      <w:pPr>
        <w:autoSpaceDE w:val="0"/>
        <w:autoSpaceDN w:val="0"/>
        <w:adjustRightInd w:val="0"/>
        <w:rPr>
          <w:ins w:id="57" w:author="Rachel Fewster" w:date="2020-07-27T14:44:00Z"/>
          <w:rFonts w:ascii="Helvetica" w:hAnsi="Helvetica"/>
          <w:color w:val="FF0000"/>
          <w:sz w:val="18"/>
          <w:szCs w:val="18"/>
        </w:rPr>
      </w:pPr>
      <w:ins w:id="58" w:author="Rachel Fewster" w:date="2020-07-28T10:02:00Z">
        <w:r>
          <w:rPr>
            <w:rFonts w:ascii="Helvetica" w:hAnsi="Helvetica"/>
            <w:color w:val="FF0000"/>
            <w:sz w:val="18"/>
            <w:szCs w:val="18"/>
          </w:rPr>
          <w:t>Thanks for the comments. It</w:t>
        </w:r>
      </w:ins>
      <w:del w:id="59" w:author="Rachel Fewster" w:date="2020-07-28T10:02:00Z">
        <w:r w:rsidR="0070279D" w:rsidRPr="0070279D" w:rsidDel="009D78A9">
          <w:rPr>
            <w:rFonts w:ascii="Helvetica" w:hAnsi="Helvetica"/>
            <w:color w:val="FF0000"/>
            <w:sz w:val="18"/>
            <w:szCs w:val="18"/>
          </w:rPr>
          <w:delText>This</w:delText>
        </w:r>
      </w:del>
      <w:r w:rsidR="0070279D" w:rsidRPr="0070279D">
        <w:rPr>
          <w:rFonts w:ascii="Helvetica" w:hAnsi="Helvetica"/>
          <w:color w:val="FF0000"/>
          <w:sz w:val="18"/>
          <w:szCs w:val="18"/>
        </w:rPr>
        <w:t xml:space="preserve"> is not quite correct</w:t>
      </w:r>
      <w:ins w:id="60" w:author="Rachel Fewster" w:date="2020-07-28T10:02:00Z">
        <w:r>
          <w:rPr>
            <w:rFonts w:ascii="Helvetica" w:hAnsi="Helvetica"/>
            <w:color w:val="FF0000"/>
            <w:sz w:val="18"/>
            <w:szCs w:val="18"/>
          </w:rPr>
          <w:t xml:space="preserve"> that we address availability bias but not perception bias</w:t>
        </w:r>
      </w:ins>
      <w:r w:rsidR="0070279D" w:rsidRPr="0070279D">
        <w:rPr>
          <w:rFonts w:ascii="Helvetica" w:hAnsi="Helvetica"/>
          <w:color w:val="FF0000"/>
          <w:sz w:val="18"/>
          <w:szCs w:val="18"/>
        </w:rPr>
        <w:t xml:space="preserve">. As we note in the paper, in some circumstances we can estimate the parameter p, which is </w:t>
      </w:r>
      <w:ins w:id="61" w:author="Rachel Fewster" w:date="2020-07-28T15:01:00Z">
        <w:r w:rsidR="006A4184">
          <w:rPr>
            <w:rFonts w:ascii="Helvetica" w:hAnsi="Helvetica"/>
            <w:color w:val="FF0000"/>
            <w:sz w:val="18"/>
            <w:szCs w:val="18"/>
          </w:rPr>
          <w:t>a parameter for</w:t>
        </w:r>
      </w:ins>
      <w:del w:id="62" w:author="Rachel Fewster" w:date="2020-07-28T15:01:00Z">
        <w:r w:rsidR="0070279D" w:rsidRPr="0070279D" w:rsidDel="006A4184">
          <w:rPr>
            <w:rFonts w:ascii="Helvetica" w:hAnsi="Helvetica"/>
            <w:color w:val="FF0000"/>
            <w:sz w:val="18"/>
            <w:szCs w:val="18"/>
          </w:rPr>
          <w:delText>the</w:delText>
        </w:r>
      </w:del>
      <w:r w:rsidR="0070279D" w:rsidRPr="0070279D">
        <w:rPr>
          <w:rFonts w:ascii="Helvetica" w:hAnsi="Helvetica"/>
          <w:color w:val="FF0000"/>
          <w:sz w:val="18"/>
          <w:szCs w:val="18"/>
        </w:rPr>
        <w:t xml:space="preserve"> perception bias</w:t>
      </w:r>
      <w:del w:id="63" w:author="Rachel Fewster" w:date="2020-07-28T15:01:00Z">
        <w:r w:rsidR="0070279D" w:rsidRPr="0070279D" w:rsidDel="006A4184">
          <w:rPr>
            <w:rFonts w:ascii="Helvetica" w:hAnsi="Helvetica"/>
            <w:color w:val="FF0000"/>
            <w:sz w:val="18"/>
            <w:szCs w:val="18"/>
          </w:rPr>
          <w:delText xml:space="preserve"> parameter</w:delText>
        </w:r>
      </w:del>
      <w:r w:rsidR="0070279D" w:rsidRPr="0070279D">
        <w:rPr>
          <w:rFonts w:ascii="Helvetica" w:hAnsi="Helvetica"/>
          <w:color w:val="FF0000"/>
          <w:sz w:val="18"/>
          <w:szCs w:val="18"/>
        </w:rPr>
        <w:t xml:space="preserve">. The main problem we solve is this: How can we use mark-recapture </w:t>
      </w:r>
      <w:r w:rsidR="0070279D">
        <w:rPr>
          <w:rFonts w:ascii="Helvetica" w:hAnsi="Helvetica"/>
          <w:color w:val="FF0000"/>
          <w:sz w:val="18"/>
          <w:szCs w:val="18"/>
        </w:rPr>
        <w:t xml:space="preserve">line </w:t>
      </w:r>
      <w:r w:rsidR="0070279D" w:rsidRPr="0027793D">
        <w:rPr>
          <w:rFonts w:ascii="Helvetica" w:hAnsi="Helvetica"/>
          <w:color w:val="FF0000"/>
          <w:sz w:val="18"/>
          <w:szCs w:val="18"/>
        </w:rPr>
        <w:t xml:space="preserve">transect methods when we do not know capture histories? We have </w:t>
      </w:r>
      <w:r w:rsidR="0027793D">
        <w:rPr>
          <w:rFonts w:ascii="Helvetica" w:hAnsi="Helvetica"/>
          <w:color w:val="FF0000"/>
          <w:sz w:val="18"/>
          <w:szCs w:val="18"/>
        </w:rPr>
        <w:t>changed these</w:t>
      </w:r>
      <w:r w:rsidR="0070279D" w:rsidRPr="0027793D">
        <w:rPr>
          <w:rFonts w:ascii="Helvetica" w:hAnsi="Helvetica"/>
          <w:color w:val="FF0000"/>
          <w:sz w:val="18"/>
          <w:szCs w:val="18"/>
        </w:rPr>
        <w:t xml:space="preserve"> words </w:t>
      </w:r>
      <w:r w:rsidR="0027793D">
        <w:rPr>
          <w:rFonts w:ascii="Helvetica" w:hAnsi="Helvetica"/>
          <w:color w:val="FF0000"/>
          <w:sz w:val="18"/>
          <w:szCs w:val="18"/>
        </w:rPr>
        <w:t>in the abstract</w:t>
      </w:r>
      <w:ins w:id="64" w:author="Rachel Fewster" w:date="2020-07-28T15:01:00Z">
        <w:r w:rsidR="00B168B1">
          <w:rPr>
            <w:rFonts w:ascii="Helvetica" w:hAnsi="Helvetica"/>
            <w:color w:val="FF0000"/>
            <w:sz w:val="18"/>
            <w:szCs w:val="18"/>
          </w:rPr>
          <w:t>:</w:t>
        </w:r>
      </w:ins>
      <w:r w:rsidR="0027793D">
        <w:rPr>
          <w:rFonts w:ascii="Helvetica" w:hAnsi="Helvetica"/>
          <w:color w:val="FF0000"/>
          <w:sz w:val="18"/>
          <w:szCs w:val="18"/>
        </w:rPr>
        <w:t xml:space="preserve"> </w:t>
      </w:r>
      <w:r w:rsidR="0027793D" w:rsidRPr="0027793D">
        <w:rPr>
          <w:rFonts w:ascii="Helvetica" w:hAnsi="Helvetica"/>
          <w:color w:val="FF0000"/>
          <w:sz w:val="18"/>
          <w:szCs w:val="18"/>
        </w:rPr>
        <w:t>“We obtain the likelihood</w:t>
      </w:r>
      <w:r w:rsidR="0027793D">
        <w:rPr>
          <w:rFonts w:ascii="Helvetica" w:hAnsi="Helvetica"/>
          <w:color w:val="FF0000"/>
          <w:sz w:val="18"/>
          <w:szCs w:val="18"/>
        </w:rPr>
        <w:t xml:space="preserve"> by automatically …</w:t>
      </w:r>
      <w:r w:rsidR="0027793D" w:rsidRPr="0027793D">
        <w:rPr>
          <w:rFonts w:ascii="Helvetica" w:hAnsi="Helvetica"/>
          <w:color w:val="FF0000"/>
          <w:sz w:val="18"/>
          <w:szCs w:val="18"/>
        </w:rPr>
        <w:t xml:space="preserve">” </w:t>
      </w:r>
      <w:r w:rsidR="0070279D" w:rsidRPr="0070279D">
        <w:rPr>
          <w:rFonts w:ascii="Helvetica" w:hAnsi="Helvetica"/>
          <w:color w:val="FF0000"/>
          <w:sz w:val="18"/>
          <w:szCs w:val="18"/>
        </w:rPr>
        <w:t xml:space="preserve">to </w:t>
      </w:r>
      <w:r w:rsidR="0027793D">
        <w:rPr>
          <w:rFonts w:ascii="Helvetica" w:hAnsi="Helvetica"/>
          <w:color w:val="FF0000"/>
          <w:sz w:val="18"/>
          <w:szCs w:val="18"/>
        </w:rPr>
        <w:t>these: “We obtain a likelihood for mark-recapture line transects without capture histories by automatically …”</w:t>
      </w:r>
    </w:p>
    <w:p w14:paraId="4A5AD53E" w14:textId="19B38836" w:rsidR="00D72CC8" w:rsidRDefault="00D72CC8" w:rsidP="00595A8E">
      <w:pPr>
        <w:autoSpaceDE w:val="0"/>
        <w:autoSpaceDN w:val="0"/>
        <w:adjustRightInd w:val="0"/>
        <w:rPr>
          <w:ins w:id="65" w:author="Rachel Fewster" w:date="2020-07-27T14:44:00Z"/>
          <w:rFonts w:ascii="Helvetica" w:hAnsi="Helvetica"/>
          <w:color w:val="FF0000"/>
          <w:sz w:val="18"/>
          <w:szCs w:val="18"/>
        </w:rPr>
      </w:pPr>
    </w:p>
    <w:p w14:paraId="4AD5E537" w14:textId="00007EE6" w:rsidR="005258A2" w:rsidRDefault="00CA3A3C" w:rsidP="00595A8E">
      <w:pPr>
        <w:autoSpaceDE w:val="0"/>
        <w:autoSpaceDN w:val="0"/>
        <w:adjustRightInd w:val="0"/>
        <w:rPr>
          <w:ins w:id="66" w:author="Rachel Fewster" w:date="2020-07-27T17:35:00Z"/>
          <w:rFonts w:ascii="Helvetica" w:hAnsi="Helvetica"/>
          <w:color w:val="FF0000"/>
          <w:sz w:val="18"/>
          <w:szCs w:val="18"/>
        </w:rPr>
      </w:pPr>
      <w:ins w:id="67" w:author="Rachel Fewster" w:date="2020-07-27T14:50:00Z">
        <w:r>
          <w:rPr>
            <w:rFonts w:ascii="Helvetica" w:hAnsi="Helvetica"/>
            <w:color w:val="FF0000"/>
            <w:sz w:val="18"/>
            <w:szCs w:val="18"/>
          </w:rPr>
          <w:t>To elaborate, a</w:t>
        </w:r>
        <w:commentRangeStart w:id="68"/>
        <w:r w:rsidR="00D72CC8">
          <w:rPr>
            <w:rFonts w:ascii="Helvetica" w:hAnsi="Helvetica"/>
            <w:color w:val="FF0000"/>
            <w:sz w:val="18"/>
            <w:szCs w:val="18"/>
          </w:rPr>
          <w:t>vailability</w:t>
        </w:r>
        <w:r w:rsidR="00BE31DF">
          <w:rPr>
            <w:rFonts w:ascii="Helvetica" w:hAnsi="Helvetica"/>
            <w:color w:val="FF0000"/>
            <w:sz w:val="18"/>
            <w:szCs w:val="18"/>
          </w:rPr>
          <w:t xml:space="preserve"> bias traditionally </w:t>
        </w:r>
        <w:r w:rsidR="00D72CC8">
          <w:rPr>
            <w:rFonts w:ascii="Helvetica" w:hAnsi="Helvetica"/>
            <w:color w:val="FF0000"/>
            <w:sz w:val="18"/>
            <w:szCs w:val="18"/>
          </w:rPr>
          <w:t>describe</w:t>
        </w:r>
      </w:ins>
      <w:ins w:id="69" w:author="Rachel Fewster" w:date="2020-07-27T17:21:00Z">
        <w:r w:rsidR="00BE31DF">
          <w:rPr>
            <w:rFonts w:ascii="Helvetica" w:hAnsi="Helvetica"/>
            <w:color w:val="FF0000"/>
            <w:sz w:val="18"/>
            <w:szCs w:val="18"/>
          </w:rPr>
          <w:t>s</w:t>
        </w:r>
      </w:ins>
      <w:ins w:id="70" w:author="Rachel Fewster" w:date="2020-07-27T14:50:00Z">
        <w:r w:rsidR="00BE31DF">
          <w:rPr>
            <w:rFonts w:ascii="Helvetica" w:hAnsi="Helvetica"/>
            <w:color w:val="FF0000"/>
            <w:sz w:val="18"/>
            <w:szCs w:val="18"/>
          </w:rPr>
          <w:t xml:space="preserve"> a situation where an animal can be</w:t>
        </w:r>
        <w:r w:rsidR="00D72CC8">
          <w:rPr>
            <w:rFonts w:ascii="Helvetica" w:hAnsi="Helvetica"/>
            <w:color w:val="FF0000"/>
            <w:sz w:val="18"/>
            <w:szCs w:val="18"/>
          </w:rPr>
          <w:t xml:space="preserve"> </w:t>
        </w:r>
      </w:ins>
      <w:ins w:id="71" w:author="Rachel Fewster" w:date="2020-07-27T14:51:00Z">
        <w:r w:rsidR="00D72CC8">
          <w:rPr>
            <w:rFonts w:ascii="Helvetica" w:hAnsi="Helvetica"/>
            <w:color w:val="FF0000"/>
            <w:sz w:val="18"/>
            <w:szCs w:val="18"/>
          </w:rPr>
          <w:t xml:space="preserve">guaranteed </w:t>
        </w:r>
      </w:ins>
      <w:ins w:id="72" w:author="Rachel Fewster" w:date="2020-07-27T14:50:00Z">
        <w:r w:rsidR="00D72CC8">
          <w:rPr>
            <w:rFonts w:ascii="Helvetica" w:hAnsi="Helvetica"/>
            <w:color w:val="FF0000"/>
            <w:sz w:val="18"/>
            <w:szCs w:val="18"/>
          </w:rPr>
          <w:t>impossible to detect</w:t>
        </w:r>
      </w:ins>
      <w:ins w:id="73" w:author="Rachel Fewster" w:date="2020-07-27T14:51:00Z">
        <w:r w:rsidR="00D72CC8">
          <w:rPr>
            <w:rFonts w:ascii="Helvetica" w:hAnsi="Helvetica"/>
            <w:color w:val="FF0000"/>
            <w:sz w:val="18"/>
            <w:szCs w:val="18"/>
          </w:rPr>
          <w:t xml:space="preserve"> by both observers: for example, </w:t>
        </w:r>
      </w:ins>
      <w:ins w:id="74" w:author="Rachel Fewster" w:date="2020-07-27T17:00:00Z">
        <w:r w:rsidR="00F31FDD">
          <w:rPr>
            <w:rFonts w:ascii="Helvetica" w:hAnsi="Helvetica"/>
            <w:color w:val="FF0000"/>
            <w:sz w:val="18"/>
            <w:szCs w:val="18"/>
          </w:rPr>
          <w:t xml:space="preserve">because </w:t>
        </w:r>
      </w:ins>
      <w:ins w:id="75" w:author="Rachel Fewster" w:date="2020-07-27T14:51:00Z">
        <w:r w:rsidR="00D72CC8">
          <w:rPr>
            <w:rFonts w:ascii="Helvetica" w:hAnsi="Helvetica"/>
            <w:color w:val="FF0000"/>
            <w:sz w:val="18"/>
            <w:szCs w:val="18"/>
          </w:rPr>
          <w:t xml:space="preserve">it is diving or </w:t>
        </w:r>
      </w:ins>
      <w:ins w:id="76" w:author="Rachel Fewster" w:date="2020-07-27T16:57:00Z">
        <w:r w:rsidR="007412B4">
          <w:rPr>
            <w:rFonts w:ascii="Helvetica" w:hAnsi="Helvetica"/>
            <w:color w:val="FF0000"/>
            <w:sz w:val="18"/>
            <w:szCs w:val="18"/>
          </w:rPr>
          <w:t xml:space="preserve">otherwise </w:t>
        </w:r>
      </w:ins>
      <w:ins w:id="77" w:author="Rachel Fewster" w:date="2020-07-27T14:51:00Z">
        <w:r w:rsidR="007412B4">
          <w:rPr>
            <w:rFonts w:ascii="Helvetica" w:hAnsi="Helvetica"/>
            <w:color w:val="FF0000"/>
            <w:sz w:val="18"/>
            <w:szCs w:val="18"/>
          </w:rPr>
          <w:t>bey</w:t>
        </w:r>
      </w:ins>
      <w:ins w:id="78" w:author="Rachel Fewster" w:date="2020-07-27T16:57:00Z">
        <w:r w:rsidR="007412B4">
          <w:rPr>
            <w:rFonts w:ascii="Helvetica" w:hAnsi="Helvetica"/>
            <w:color w:val="FF0000"/>
            <w:sz w:val="18"/>
            <w:szCs w:val="18"/>
          </w:rPr>
          <w:t>ond</w:t>
        </w:r>
      </w:ins>
      <w:ins w:id="79" w:author="Rachel Fewster" w:date="2020-07-27T14:51:00Z">
        <w:r w:rsidR="00D72CC8">
          <w:rPr>
            <w:rFonts w:ascii="Helvetica" w:hAnsi="Helvetica"/>
            <w:color w:val="FF0000"/>
            <w:sz w:val="18"/>
            <w:szCs w:val="18"/>
          </w:rPr>
          <w:t xml:space="preserve"> the field of view. </w:t>
        </w:r>
      </w:ins>
      <w:ins w:id="80" w:author="Rachel Fewster" w:date="2020-07-27T17:35:00Z">
        <w:r w:rsidR="005258A2">
          <w:rPr>
            <w:rFonts w:ascii="Helvetica" w:hAnsi="Helvetica"/>
            <w:color w:val="FF0000"/>
            <w:sz w:val="18"/>
            <w:szCs w:val="18"/>
          </w:rPr>
          <w:t xml:space="preserve">Such animals </w:t>
        </w:r>
        <w:r w:rsidR="005258A2">
          <w:rPr>
            <w:rFonts w:ascii="Helvetica" w:hAnsi="Helvetica"/>
            <w:color w:val="FF0000"/>
            <w:sz w:val="18"/>
            <w:szCs w:val="18"/>
          </w:rPr>
          <w:lastRenderedPageBreak/>
          <w:t>are entirely unsampled</w:t>
        </w:r>
      </w:ins>
      <w:ins w:id="81" w:author="Rachel Fewster" w:date="2020-07-27T17:36:00Z">
        <w:r w:rsidR="005258A2">
          <w:rPr>
            <w:rFonts w:ascii="Helvetica" w:hAnsi="Helvetica"/>
            <w:color w:val="FF0000"/>
            <w:sz w:val="18"/>
            <w:szCs w:val="18"/>
          </w:rPr>
          <w:t>,</w:t>
        </w:r>
      </w:ins>
      <w:ins w:id="82" w:author="Rachel Fewster" w:date="2020-07-27T17:35:00Z">
        <w:r w:rsidR="005258A2">
          <w:rPr>
            <w:rFonts w:ascii="Helvetica" w:hAnsi="Helvetica"/>
            <w:color w:val="FF0000"/>
            <w:sz w:val="18"/>
            <w:szCs w:val="18"/>
          </w:rPr>
          <w:t xml:space="preserve"> and therefore this portion of the population cannot be estimated unless auxiliary data are collected about the availability process.</w:t>
        </w:r>
      </w:ins>
    </w:p>
    <w:p w14:paraId="002B73AA" w14:textId="77777777" w:rsidR="005258A2" w:rsidRDefault="005258A2" w:rsidP="00595A8E">
      <w:pPr>
        <w:autoSpaceDE w:val="0"/>
        <w:autoSpaceDN w:val="0"/>
        <w:adjustRightInd w:val="0"/>
        <w:rPr>
          <w:ins w:id="83" w:author="Rachel Fewster" w:date="2020-07-27T17:36:00Z"/>
          <w:rFonts w:ascii="Helvetica" w:hAnsi="Helvetica"/>
          <w:color w:val="FF0000"/>
          <w:sz w:val="18"/>
          <w:szCs w:val="18"/>
        </w:rPr>
      </w:pPr>
    </w:p>
    <w:p w14:paraId="0F2957C2" w14:textId="365BDD2C" w:rsidR="009040F5" w:rsidRDefault="005258A2" w:rsidP="00595A8E">
      <w:pPr>
        <w:autoSpaceDE w:val="0"/>
        <w:autoSpaceDN w:val="0"/>
        <w:adjustRightInd w:val="0"/>
        <w:rPr>
          <w:ins w:id="84" w:author="Rachel Fewster" w:date="2020-07-27T17:44:00Z"/>
          <w:rFonts w:ascii="Helvetica" w:hAnsi="Helvetica"/>
          <w:color w:val="FF0000"/>
          <w:sz w:val="18"/>
          <w:szCs w:val="18"/>
        </w:rPr>
      </w:pPr>
      <w:ins w:id="85" w:author="Rachel Fewster" w:date="2020-07-27T17:36:00Z">
        <w:r>
          <w:rPr>
            <w:rFonts w:ascii="Helvetica" w:hAnsi="Helvetica"/>
            <w:color w:val="FF0000"/>
            <w:sz w:val="18"/>
            <w:szCs w:val="18"/>
          </w:rPr>
          <w:t xml:space="preserve">Here, </w:t>
        </w:r>
      </w:ins>
      <w:ins w:id="86" w:author="Rachel Fewster" w:date="2020-07-27T14:51:00Z">
        <w:r>
          <w:rPr>
            <w:rFonts w:ascii="Helvetica" w:hAnsi="Helvetica"/>
            <w:color w:val="FF0000"/>
            <w:sz w:val="18"/>
            <w:szCs w:val="18"/>
          </w:rPr>
          <w:t>b</w:t>
        </w:r>
        <w:r w:rsidR="00D72CC8">
          <w:rPr>
            <w:rFonts w:ascii="Helvetica" w:hAnsi="Helvetica"/>
            <w:color w:val="FF0000"/>
            <w:sz w:val="18"/>
            <w:szCs w:val="18"/>
          </w:rPr>
          <w:t>y separating t</w:t>
        </w:r>
        <w:r w:rsidR="00396C08">
          <w:rPr>
            <w:rFonts w:ascii="Helvetica" w:hAnsi="Helvetica"/>
            <w:color w:val="FF0000"/>
            <w:sz w:val="18"/>
            <w:szCs w:val="18"/>
          </w:rPr>
          <w:t>he cameras in</w:t>
        </w:r>
        <w:r w:rsidR="00CB0E3F">
          <w:rPr>
            <w:rFonts w:ascii="Helvetica" w:hAnsi="Helvetica"/>
            <w:color w:val="FF0000"/>
            <w:sz w:val="18"/>
            <w:szCs w:val="18"/>
          </w:rPr>
          <w:t xml:space="preserve"> time</w:t>
        </w:r>
      </w:ins>
      <w:ins w:id="87" w:author="Rachel Fewster" w:date="2020-07-27T14:58:00Z">
        <w:r w:rsidR="00CB0E3F">
          <w:rPr>
            <w:rFonts w:ascii="Helvetica" w:hAnsi="Helvetica"/>
            <w:color w:val="FF0000"/>
            <w:sz w:val="18"/>
            <w:szCs w:val="18"/>
          </w:rPr>
          <w:t>,</w:t>
        </w:r>
      </w:ins>
      <w:ins w:id="88" w:author="Rachel Fewster" w:date="2020-07-27T14:51:00Z">
        <w:r w:rsidR="00D72CC8">
          <w:rPr>
            <w:rFonts w:ascii="Helvetica" w:hAnsi="Helvetica"/>
            <w:color w:val="FF0000"/>
            <w:sz w:val="18"/>
            <w:szCs w:val="18"/>
          </w:rPr>
          <w:t xml:space="preserve"> we</w:t>
        </w:r>
      </w:ins>
      <w:ins w:id="89" w:author="Rachel Fewster" w:date="2020-07-27T14:52:00Z">
        <w:r w:rsidR="00396C08">
          <w:rPr>
            <w:rFonts w:ascii="Helvetica" w:hAnsi="Helvetica"/>
            <w:color w:val="FF0000"/>
            <w:sz w:val="18"/>
            <w:szCs w:val="18"/>
          </w:rPr>
          <w:t xml:space="preserve"> </w:t>
        </w:r>
      </w:ins>
      <w:ins w:id="90" w:author="Rachel Fewster" w:date="2020-07-27T14:53:00Z">
        <w:r w:rsidR="00396C08">
          <w:rPr>
            <w:rFonts w:ascii="Helvetica" w:hAnsi="Helvetica"/>
            <w:color w:val="FF0000"/>
            <w:sz w:val="18"/>
            <w:szCs w:val="18"/>
          </w:rPr>
          <w:t xml:space="preserve">create a situation where there is never a certainty that an animal that is out of view for one camera will also be out of view for the other. </w:t>
        </w:r>
        <w:proofErr w:type="gramStart"/>
        <w:r w:rsidR="00396C08">
          <w:rPr>
            <w:rFonts w:ascii="Helvetica" w:hAnsi="Helvetica"/>
            <w:color w:val="FF0000"/>
            <w:sz w:val="18"/>
            <w:szCs w:val="18"/>
          </w:rPr>
          <w:t>Thus</w:t>
        </w:r>
        <w:proofErr w:type="gramEnd"/>
        <w:r w:rsidR="00396C08">
          <w:rPr>
            <w:rFonts w:ascii="Helvetica" w:hAnsi="Helvetica"/>
            <w:color w:val="FF0000"/>
            <w:sz w:val="18"/>
            <w:szCs w:val="18"/>
          </w:rPr>
          <w:t xml:space="preserve"> </w:t>
        </w:r>
      </w:ins>
      <w:ins w:id="91" w:author="Rachel Fewster" w:date="2020-07-27T16:58:00Z">
        <w:r w:rsidR="00F31FDD">
          <w:rPr>
            <w:rFonts w:ascii="Helvetica" w:hAnsi="Helvetica"/>
            <w:color w:val="FF0000"/>
            <w:sz w:val="18"/>
            <w:szCs w:val="18"/>
          </w:rPr>
          <w:t>availability bias</w:t>
        </w:r>
      </w:ins>
      <w:ins w:id="92" w:author="Rachel Fewster" w:date="2020-07-27T16:59:00Z">
        <w:r w:rsidR="00410033">
          <w:rPr>
            <w:rFonts w:ascii="Helvetica" w:hAnsi="Helvetica"/>
            <w:color w:val="FF0000"/>
            <w:sz w:val="18"/>
            <w:szCs w:val="18"/>
          </w:rPr>
          <w:t xml:space="preserve"> in the traditional sense is</w:t>
        </w:r>
      </w:ins>
      <w:ins w:id="93" w:author="Rachel Fewster" w:date="2020-07-27T14:53:00Z">
        <w:r w:rsidR="00396C08">
          <w:rPr>
            <w:rFonts w:ascii="Helvetica" w:hAnsi="Helvetica"/>
            <w:color w:val="FF0000"/>
            <w:sz w:val="18"/>
            <w:szCs w:val="18"/>
          </w:rPr>
          <w:t xml:space="preserve"> </w:t>
        </w:r>
      </w:ins>
      <w:ins w:id="94" w:author="Rachel Fewster" w:date="2020-07-27T16:59:00Z">
        <w:r w:rsidR="00F31FDD">
          <w:rPr>
            <w:rFonts w:ascii="Helvetica" w:hAnsi="Helvetica"/>
            <w:color w:val="FF0000"/>
            <w:sz w:val="18"/>
            <w:szCs w:val="18"/>
          </w:rPr>
          <w:t xml:space="preserve">removed </w:t>
        </w:r>
      </w:ins>
      <w:ins w:id="95" w:author="Rachel Fewster" w:date="2020-07-27T14:59:00Z">
        <w:r w:rsidR="00CB0E3F">
          <w:rPr>
            <w:rFonts w:ascii="Helvetica" w:hAnsi="Helvetica"/>
            <w:color w:val="FF0000"/>
            <w:sz w:val="18"/>
            <w:szCs w:val="18"/>
          </w:rPr>
          <w:t>by design</w:t>
        </w:r>
      </w:ins>
      <w:ins w:id="96" w:author="Rachel Fewster" w:date="2020-07-27T16:59:00Z">
        <w:r w:rsidR="00F31FDD">
          <w:rPr>
            <w:rFonts w:ascii="Helvetica" w:hAnsi="Helvetica"/>
            <w:color w:val="FF0000"/>
            <w:sz w:val="18"/>
            <w:szCs w:val="18"/>
          </w:rPr>
          <w:t>, leaving us instead wi</w:t>
        </w:r>
        <w:r w:rsidR="00FF0F36">
          <w:rPr>
            <w:rFonts w:ascii="Helvetica" w:hAnsi="Helvetica"/>
            <w:color w:val="FF0000"/>
            <w:sz w:val="18"/>
            <w:szCs w:val="18"/>
          </w:rPr>
          <w:t xml:space="preserve">th a situation of two </w:t>
        </w:r>
        <w:r w:rsidR="00F31FDD">
          <w:rPr>
            <w:rFonts w:ascii="Helvetica" w:hAnsi="Helvetica"/>
            <w:color w:val="FF0000"/>
            <w:sz w:val="18"/>
            <w:szCs w:val="18"/>
          </w:rPr>
          <w:t>observers</w:t>
        </w:r>
      </w:ins>
      <w:ins w:id="97" w:author="Rachel Fewster" w:date="2020-07-27T17:22:00Z">
        <w:r w:rsidR="00296C95">
          <w:rPr>
            <w:rFonts w:ascii="Helvetica" w:hAnsi="Helvetica"/>
            <w:color w:val="FF0000"/>
            <w:sz w:val="18"/>
            <w:szCs w:val="18"/>
          </w:rPr>
          <w:t>/cameras</w:t>
        </w:r>
      </w:ins>
      <w:ins w:id="98" w:author="Rachel Fewster" w:date="2020-07-27T17:59:00Z">
        <w:r w:rsidR="00FF0F36">
          <w:rPr>
            <w:rFonts w:ascii="Helvetica" w:hAnsi="Helvetica"/>
            <w:color w:val="FF0000"/>
            <w:sz w:val="18"/>
            <w:szCs w:val="18"/>
          </w:rPr>
          <w:t xml:space="preserve"> with strong dependence between them</w:t>
        </w:r>
      </w:ins>
      <w:ins w:id="99" w:author="Rachel Fewster" w:date="2020-07-27T14:54:00Z">
        <w:r w:rsidR="00CB0E3F">
          <w:rPr>
            <w:rFonts w:ascii="Helvetica" w:hAnsi="Helvetica"/>
            <w:color w:val="FF0000"/>
            <w:sz w:val="18"/>
            <w:szCs w:val="18"/>
          </w:rPr>
          <w:t xml:space="preserve">. </w:t>
        </w:r>
      </w:ins>
      <w:ins w:id="100" w:author="Rachel Fewster" w:date="2020-07-27T17:00:00Z">
        <w:r w:rsidR="00F31FDD">
          <w:rPr>
            <w:rFonts w:ascii="Helvetica" w:hAnsi="Helvetica"/>
            <w:color w:val="FF0000"/>
            <w:sz w:val="18"/>
            <w:szCs w:val="18"/>
          </w:rPr>
          <w:t xml:space="preserve">We account for </w:t>
        </w:r>
      </w:ins>
      <w:ins w:id="101" w:author="Rachel Fewster" w:date="2020-07-27T14:57:00Z">
        <w:r w:rsidR="00F31FDD">
          <w:rPr>
            <w:rFonts w:ascii="Helvetica" w:hAnsi="Helvetica"/>
            <w:color w:val="FF0000"/>
            <w:sz w:val="18"/>
            <w:szCs w:val="18"/>
          </w:rPr>
          <w:t>this</w:t>
        </w:r>
        <w:r w:rsidR="00DB2BF8">
          <w:rPr>
            <w:rFonts w:ascii="Helvetica" w:hAnsi="Helvetica"/>
            <w:color w:val="FF0000"/>
            <w:sz w:val="18"/>
            <w:szCs w:val="18"/>
          </w:rPr>
          <w:t xml:space="preserve"> dependence </w:t>
        </w:r>
      </w:ins>
      <w:ins w:id="102" w:author="Rachel Fewster" w:date="2020-07-27T17:00:00Z">
        <w:r w:rsidR="00F31FDD">
          <w:rPr>
            <w:rFonts w:ascii="Helvetica" w:hAnsi="Helvetica"/>
            <w:color w:val="FF0000"/>
            <w:sz w:val="18"/>
            <w:szCs w:val="18"/>
          </w:rPr>
          <w:t>by modelling the diving cycle</w:t>
        </w:r>
      </w:ins>
      <w:ins w:id="103" w:author="Rachel Fewster" w:date="2020-07-27T17:04:00Z">
        <w:r w:rsidR="00410033">
          <w:rPr>
            <w:rFonts w:ascii="Helvetica" w:hAnsi="Helvetica"/>
            <w:color w:val="FF0000"/>
            <w:sz w:val="18"/>
            <w:szCs w:val="18"/>
          </w:rPr>
          <w:t xml:space="preserve"> and the in-out movement process</w:t>
        </w:r>
      </w:ins>
      <w:ins w:id="104" w:author="Rachel Fewster" w:date="2020-07-27T17:01:00Z">
        <w:r w:rsidR="00F31FDD">
          <w:rPr>
            <w:rFonts w:ascii="Helvetica" w:hAnsi="Helvetica"/>
            <w:color w:val="FF0000"/>
            <w:sz w:val="18"/>
            <w:szCs w:val="18"/>
          </w:rPr>
          <w:t>. The</w:t>
        </w:r>
      </w:ins>
      <w:ins w:id="105" w:author="Rachel Fewster" w:date="2020-07-27T17:28:00Z">
        <w:r w:rsidR="00DB2BF8">
          <w:rPr>
            <w:rFonts w:ascii="Helvetica" w:hAnsi="Helvetica"/>
            <w:color w:val="FF0000"/>
            <w:sz w:val="18"/>
            <w:szCs w:val="18"/>
          </w:rPr>
          <w:t>refore, the</w:t>
        </w:r>
      </w:ins>
      <w:ins w:id="106" w:author="Rachel Fewster" w:date="2020-07-27T17:01:00Z">
        <w:r w:rsidR="00F31FDD">
          <w:rPr>
            <w:rFonts w:ascii="Helvetica" w:hAnsi="Helvetica"/>
            <w:color w:val="FF0000"/>
            <w:sz w:val="18"/>
            <w:szCs w:val="18"/>
          </w:rPr>
          <w:t xml:space="preserve"> traditional distinction between ‘availability </w:t>
        </w:r>
        <w:proofErr w:type="spellStart"/>
        <w:r w:rsidR="00F31FDD">
          <w:rPr>
            <w:rFonts w:ascii="Helvetica" w:hAnsi="Helvetica"/>
            <w:color w:val="FF0000"/>
            <w:sz w:val="18"/>
            <w:szCs w:val="18"/>
          </w:rPr>
          <w:t>bias’</w:t>
        </w:r>
        <w:proofErr w:type="spellEnd"/>
        <w:r w:rsidR="00F31FDD">
          <w:rPr>
            <w:rFonts w:ascii="Helvetica" w:hAnsi="Helvetica"/>
            <w:color w:val="FF0000"/>
            <w:sz w:val="18"/>
            <w:szCs w:val="18"/>
          </w:rPr>
          <w:t xml:space="preserve"> and ‘perception </w:t>
        </w:r>
        <w:proofErr w:type="spellStart"/>
        <w:r w:rsidR="00F31FDD">
          <w:rPr>
            <w:rFonts w:ascii="Helvetica" w:hAnsi="Helvetica"/>
            <w:color w:val="FF0000"/>
            <w:sz w:val="18"/>
            <w:szCs w:val="18"/>
          </w:rPr>
          <w:t>bias’</w:t>
        </w:r>
        <w:proofErr w:type="spellEnd"/>
        <w:r w:rsidR="00DB2BF8">
          <w:rPr>
            <w:rFonts w:ascii="Helvetica" w:hAnsi="Helvetica"/>
            <w:color w:val="FF0000"/>
            <w:sz w:val="18"/>
            <w:szCs w:val="18"/>
          </w:rPr>
          <w:t xml:space="preserve"> is</w:t>
        </w:r>
      </w:ins>
      <w:ins w:id="107" w:author="Rachel Fewster" w:date="2020-07-27T17:19:00Z">
        <w:r w:rsidR="00651688">
          <w:rPr>
            <w:rFonts w:ascii="Helvetica" w:hAnsi="Helvetica"/>
            <w:color w:val="FF0000"/>
            <w:sz w:val="18"/>
            <w:szCs w:val="18"/>
          </w:rPr>
          <w:t xml:space="preserve"> somewhat blurred</w:t>
        </w:r>
      </w:ins>
      <w:ins w:id="108" w:author="Rachel Fewster" w:date="2020-07-27T17:04:00Z">
        <w:r w:rsidR="00410033">
          <w:rPr>
            <w:rFonts w:ascii="Helvetica" w:hAnsi="Helvetica"/>
            <w:color w:val="FF0000"/>
            <w:sz w:val="18"/>
            <w:szCs w:val="18"/>
          </w:rPr>
          <w:t xml:space="preserve"> </w:t>
        </w:r>
      </w:ins>
      <w:ins w:id="109" w:author="Rachel Fewster" w:date="2020-07-27T17:01:00Z">
        <w:r w:rsidR="00AC67BD">
          <w:rPr>
            <w:rFonts w:ascii="Helvetica" w:hAnsi="Helvetica"/>
            <w:color w:val="FF0000"/>
            <w:sz w:val="18"/>
            <w:szCs w:val="18"/>
          </w:rPr>
          <w:t>for this survey design:</w:t>
        </w:r>
        <w:r w:rsidR="00296C95">
          <w:rPr>
            <w:rFonts w:ascii="Helvetica" w:hAnsi="Helvetica"/>
            <w:color w:val="FF0000"/>
            <w:sz w:val="18"/>
            <w:szCs w:val="18"/>
          </w:rPr>
          <w:t xml:space="preserve"> </w:t>
        </w:r>
      </w:ins>
      <w:ins w:id="110" w:author="Rachel Fewster" w:date="2020-07-27T17:31:00Z">
        <w:r w:rsidR="00AC67BD">
          <w:rPr>
            <w:rFonts w:ascii="Helvetica" w:hAnsi="Helvetica"/>
            <w:color w:val="FF0000"/>
            <w:sz w:val="18"/>
            <w:szCs w:val="18"/>
          </w:rPr>
          <w:t xml:space="preserve">an animal may be </w:t>
        </w:r>
      </w:ins>
      <w:ins w:id="111" w:author="Rachel Fewster" w:date="2020-07-27T17:02:00Z">
        <w:r w:rsidR="00F31FDD">
          <w:rPr>
            <w:rFonts w:ascii="Helvetica" w:hAnsi="Helvetica"/>
            <w:color w:val="FF0000"/>
            <w:sz w:val="18"/>
            <w:szCs w:val="18"/>
          </w:rPr>
          <w:t>unavailable</w:t>
        </w:r>
      </w:ins>
      <w:ins w:id="112" w:author="Rachel Fewster" w:date="2020-07-27T17:31:00Z">
        <w:r w:rsidR="00AC67BD">
          <w:rPr>
            <w:rFonts w:ascii="Helvetica" w:hAnsi="Helvetica"/>
            <w:color w:val="FF0000"/>
            <w:sz w:val="18"/>
            <w:szCs w:val="18"/>
          </w:rPr>
          <w:t xml:space="preserve"> to one </w:t>
        </w:r>
        <w:proofErr w:type="gramStart"/>
        <w:r w:rsidR="00AC67BD">
          <w:rPr>
            <w:rFonts w:ascii="Helvetica" w:hAnsi="Helvetica"/>
            <w:color w:val="FF0000"/>
            <w:sz w:val="18"/>
            <w:szCs w:val="18"/>
          </w:rPr>
          <w:t>camera</w:t>
        </w:r>
        <w:proofErr w:type="gramEnd"/>
        <w:r w:rsidR="00AC67BD">
          <w:rPr>
            <w:rFonts w:ascii="Helvetica" w:hAnsi="Helvetica"/>
            <w:color w:val="FF0000"/>
            <w:sz w:val="18"/>
            <w:szCs w:val="18"/>
          </w:rPr>
          <w:t xml:space="preserve"> but this does not imply it</w:t>
        </w:r>
        <w:r w:rsidR="004E607C">
          <w:rPr>
            <w:rFonts w:ascii="Helvetica" w:hAnsi="Helvetica"/>
            <w:color w:val="FF0000"/>
            <w:sz w:val="18"/>
            <w:szCs w:val="18"/>
          </w:rPr>
          <w:t xml:space="preserve"> is unavailable to both. Even if </w:t>
        </w:r>
      </w:ins>
      <w:ins w:id="113" w:author="Rachel Fewster" w:date="2020-07-27T17:42:00Z">
        <w:r w:rsidR="005641C9">
          <w:rPr>
            <w:rFonts w:ascii="Helvetica" w:hAnsi="Helvetica"/>
            <w:color w:val="FF0000"/>
            <w:sz w:val="18"/>
            <w:szCs w:val="18"/>
          </w:rPr>
          <w:t xml:space="preserve">all </w:t>
        </w:r>
      </w:ins>
      <w:ins w:id="114" w:author="Rachel Fewster" w:date="2020-07-27T17:31:00Z">
        <w:r w:rsidR="00446455">
          <w:rPr>
            <w:rFonts w:ascii="Helvetica" w:hAnsi="Helvetica"/>
            <w:color w:val="FF0000"/>
            <w:sz w:val="18"/>
            <w:szCs w:val="18"/>
          </w:rPr>
          <w:t xml:space="preserve">detection </w:t>
        </w:r>
        <w:r w:rsidR="004E607C">
          <w:rPr>
            <w:rFonts w:ascii="Helvetica" w:hAnsi="Helvetica"/>
            <w:color w:val="FF0000"/>
            <w:sz w:val="18"/>
            <w:szCs w:val="18"/>
          </w:rPr>
          <w:t xml:space="preserve">failures are </w:t>
        </w:r>
      </w:ins>
      <w:ins w:id="115" w:author="Rachel Fewster" w:date="2020-07-27T17:41:00Z">
        <w:r w:rsidR="005641C9">
          <w:rPr>
            <w:rFonts w:ascii="Helvetica" w:hAnsi="Helvetica"/>
            <w:color w:val="FF0000"/>
            <w:sz w:val="18"/>
            <w:szCs w:val="18"/>
          </w:rPr>
          <w:t>exclusively</w:t>
        </w:r>
        <w:r w:rsidR="004E607C">
          <w:rPr>
            <w:rFonts w:ascii="Helvetica" w:hAnsi="Helvetica"/>
            <w:color w:val="FF0000"/>
            <w:sz w:val="18"/>
            <w:szCs w:val="18"/>
          </w:rPr>
          <w:t xml:space="preserve"> </w:t>
        </w:r>
      </w:ins>
      <w:ins w:id="116" w:author="Rachel Fewster" w:date="2020-07-27T17:31:00Z">
        <w:r w:rsidR="004E607C">
          <w:rPr>
            <w:rFonts w:ascii="Helvetica" w:hAnsi="Helvetica"/>
            <w:color w:val="FF0000"/>
            <w:sz w:val="18"/>
            <w:szCs w:val="18"/>
          </w:rPr>
          <w:t>due</w:t>
        </w:r>
        <w:r w:rsidR="00AC67BD">
          <w:rPr>
            <w:rFonts w:ascii="Helvetica" w:hAnsi="Helvetica"/>
            <w:color w:val="FF0000"/>
            <w:sz w:val="18"/>
            <w:szCs w:val="18"/>
          </w:rPr>
          <w:t xml:space="preserve"> to unavailability at the level of a single camera</w:t>
        </w:r>
      </w:ins>
      <w:ins w:id="117" w:author="Rachel Fewster" w:date="2020-07-27T17:40:00Z">
        <w:r w:rsidR="004E607C">
          <w:rPr>
            <w:rFonts w:ascii="Helvetica" w:hAnsi="Helvetica"/>
            <w:color w:val="FF0000"/>
            <w:sz w:val="18"/>
            <w:szCs w:val="18"/>
          </w:rPr>
          <w:t xml:space="preserve"> (i.e. even if p=1)</w:t>
        </w:r>
      </w:ins>
      <w:ins w:id="118" w:author="Rachel Fewster" w:date="2020-07-27T17:31:00Z">
        <w:r w:rsidR="00AC67BD">
          <w:rPr>
            <w:rFonts w:ascii="Helvetica" w:hAnsi="Helvetica"/>
            <w:color w:val="FF0000"/>
            <w:sz w:val="18"/>
            <w:szCs w:val="18"/>
          </w:rPr>
          <w:t>, this is not wha</w:t>
        </w:r>
      </w:ins>
      <w:ins w:id="119" w:author="Rachel Fewster" w:date="2020-07-27T17:32:00Z">
        <w:r w:rsidR="00AC67BD">
          <w:rPr>
            <w:rFonts w:ascii="Helvetica" w:hAnsi="Helvetica"/>
            <w:color w:val="FF0000"/>
            <w:sz w:val="18"/>
            <w:szCs w:val="18"/>
          </w:rPr>
          <w:t>t is tradition</w:t>
        </w:r>
        <w:r w:rsidR="0062001D">
          <w:rPr>
            <w:rFonts w:ascii="Helvetica" w:hAnsi="Helvetica"/>
            <w:color w:val="FF0000"/>
            <w:sz w:val="18"/>
            <w:szCs w:val="18"/>
          </w:rPr>
          <w:t xml:space="preserve">ally </w:t>
        </w:r>
        <w:r w:rsidR="005641C9">
          <w:rPr>
            <w:rFonts w:ascii="Helvetica" w:hAnsi="Helvetica"/>
            <w:color w:val="FF0000"/>
            <w:sz w:val="18"/>
            <w:szCs w:val="18"/>
          </w:rPr>
          <w:t>meant by availability bias</w:t>
        </w:r>
      </w:ins>
      <w:ins w:id="120" w:author="Rachel Fewster" w:date="2020-07-27T17:43:00Z">
        <w:r w:rsidR="009040F5">
          <w:rPr>
            <w:rFonts w:ascii="Helvetica" w:hAnsi="Helvetica"/>
            <w:color w:val="FF0000"/>
            <w:sz w:val="18"/>
            <w:szCs w:val="18"/>
          </w:rPr>
          <w:t>.</w:t>
        </w:r>
      </w:ins>
      <w:ins w:id="121" w:author="Rachel Fewster" w:date="2020-07-27T17:32:00Z">
        <w:r w:rsidR="009040F5">
          <w:rPr>
            <w:rFonts w:ascii="Helvetica" w:hAnsi="Helvetica"/>
            <w:color w:val="FF0000"/>
            <w:sz w:val="18"/>
            <w:szCs w:val="18"/>
          </w:rPr>
          <w:t xml:space="preserve"> H</w:t>
        </w:r>
        <w:r w:rsidR="005641C9">
          <w:rPr>
            <w:rFonts w:ascii="Helvetica" w:hAnsi="Helvetica"/>
            <w:color w:val="FF0000"/>
            <w:sz w:val="18"/>
            <w:szCs w:val="18"/>
          </w:rPr>
          <w:t xml:space="preserve">owever, </w:t>
        </w:r>
      </w:ins>
      <w:ins w:id="122" w:author="Rachel Fewster" w:date="2020-07-27T17:43:00Z">
        <w:r w:rsidR="00121678">
          <w:rPr>
            <w:rFonts w:ascii="Helvetica" w:hAnsi="Helvetica"/>
            <w:color w:val="FF0000"/>
            <w:sz w:val="18"/>
            <w:szCs w:val="18"/>
          </w:rPr>
          <w:t>nor is it</w:t>
        </w:r>
        <w:r w:rsidR="003C3C79">
          <w:rPr>
            <w:rFonts w:ascii="Helvetica" w:hAnsi="Helvetica"/>
            <w:color w:val="FF0000"/>
            <w:sz w:val="18"/>
            <w:szCs w:val="18"/>
          </w:rPr>
          <w:t xml:space="preserve"> what most people understand by</w:t>
        </w:r>
        <w:r w:rsidR="00121678">
          <w:rPr>
            <w:rFonts w:ascii="Helvetica" w:hAnsi="Helvetica"/>
            <w:color w:val="FF0000"/>
            <w:sz w:val="18"/>
            <w:szCs w:val="18"/>
          </w:rPr>
          <w:t xml:space="preserve"> the traditional notion</w:t>
        </w:r>
        <w:r w:rsidR="009040F5">
          <w:rPr>
            <w:rFonts w:ascii="Helvetica" w:hAnsi="Helvetica"/>
            <w:color w:val="FF0000"/>
            <w:sz w:val="18"/>
            <w:szCs w:val="18"/>
          </w:rPr>
          <w:t xml:space="preserve"> of </w:t>
        </w:r>
      </w:ins>
      <w:ins w:id="123" w:author="Rachel Fewster" w:date="2020-07-27T17:32:00Z">
        <w:r w:rsidR="0062001D">
          <w:rPr>
            <w:rFonts w:ascii="Helvetica" w:hAnsi="Helvetica"/>
            <w:color w:val="FF0000"/>
            <w:sz w:val="18"/>
            <w:szCs w:val="18"/>
          </w:rPr>
          <w:t>perception bias.</w:t>
        </w:r>
      </w:ins>
      <w:ins w:id="124" w:author="Rachel Fewster" w:date="2020-07-27T17:41:00Z">
        <w:r w:rsidR="0062001D" w:rsidRPr="0070279D">
          <w:rPr>
            <w:rFonts w:ascii="Helvetica" w:hAnsi="Helvetica"/>
            <w:color w:val="FF0000"/>
            <w:sz w:val="18"/>
            <w:szCs w:val="18"/>
          </w:rPr>
          <w:t xml:space="preserve"> </w:t>
        </w:r>
      </w:ins>
    </w:p>
    <w:p w14:paraId="04FE2347" w14:textId="77777777" w:rsidR="009040F5" w:rsidRDefault="009040F5" w:rsidP="00595A8E">
      <w:pPr>
        <w:autoSpaceDE w:val="0"/>
        <w:autoSpaceDN w:val="0"/>
        <w:adjustRightInd w:val="0"/>
        <w:rPr>
          <w:ins w:id="125" w:author="Rachel Fewster" w:date="2020-07-27T17:44:00Z"/>
          <w:rFonts w:ascii="Helvetica" w:hAnsi="Helvetica"/>
          <w:color w:val="FF0000"/>
          <w:sz w:val="18"/>
          <w:szCs w:val="18"/>
        </w:rPr>
      </w:pPr>
    </w:p>
    <w:p w14:paraId="177D4D8C" w14:textId="63767B51" w:rsidR="00D72CC8" w:rsidRPr="0070279D" w:rsidRDefault="009040F5" w:rsidP="00595A8E">
      <w:pPr>
        <w:autoSpaceDE w:val="0"/>
        <w:autoSpaceDN w:val="0"/>
        <w:adjustRightInd w:val="0"/>
        <w:rPr>
          <w:rFonts w:ascii="Helvetica" w:hAnsi="Helvetica"/>
          <w:color w:val="FF0000"/>
          <w:sz w:val="18"/>
          <w:szCs w:val="18"/>
        </w:rPr>
      </w:pPr>
      <w:ins w:id="126" w:author="Rachel Fewster" w:date="2020-07-27T17:44:00Z">
        <w:r>
          <w:rPr>
            <w:rFonts w:ascii="Helvetica" w:hAnsi="Helvetica"/>
            <w:color w:val="FF0000"/>
            <w:sz w:val="18"/>
            <w:szCs w:val="18"/>
          </w:rPr>
          <w:t xml:space="preserve">Rather than enter into this </w:t>
        </w:r>
        <w:r w:rsidR="00925A06">
          <w:rPr>
            <w:rFonts w:ascii="Helvetica" w:hAnsi="Helvetica"/>
            <w:color w:val="FF0000"/>
            <w:sz w:val="18"/>
            <w:szCs w:val="18"/>
          </w:rPr>
          <w:t>rather involved</w:t>
        </w:r>
        <w:r>
          <w:rPr>
            <w:rFonts w:ascii="Helvetica" w:hAnsi="Helvetica"/>
            <w:color w:val="FF0000"/>
            <w:sz w:val="18"/>
            <w:szCs w:val="18"/>
          </w:rPr>
          <w:t xml:space="preserve"> explanation</w:t>
        </w:r>
      </w:ins>
      <w:ins w:id="127" w:author="Rachel Fewster" w:date="2020-07-27T17:45:00Z">
        <w:r>
          <w:rPr>
            <w:rFonts w:ascii="Helvetica" w:hAnsi="Helvetica"/>
            <w:color w:val="FF0000"/>
            <w:sz w:val="18"/>
            <w:szCs w:val="18"/>
          </w:rPr>
          <w:t xml:space="preserve"> of perception </w:t>
        </w:r>
      </w:ins>
      <w:ins w:id="128" w:author="Rachel Fewster" w:date="2020-07-27T17:49:00Z">
        <w:r w:rsidR="008B1EFB">
          <w:rPr>
            <w:rFonts w:ascii="Helvetica" w:hAnsi="Helvetica"/>
            <w:color w:val="FF0000"/>
            <w:sz w:val="18"/>
            <w:szCs w:val="18"/>
          </w:rPr>
          <w:t xml:space="preserve">bias </w:t>
        </w:r>
      </w:ins>
      <w:ins w:id="129" w:author="Rachel Fewster" w:date="2020-07-27T17:45:00Z">
        <w:r w:rsidR="008B1EFB">
          <w:rPr>
            <w:rFonts w:ascii="Helvetica" w:hAnsi="Helvetica"/>
            <w:color w:val="FF0000"/>
            <w:sz w:val="18"/>
            <w:szCs w:val="18"/>
          </w:rPr>
          <w:t>and</w:t>
        </w:r>
        <w:r>
          <w:rPr>
            <w:rFonts w:ascii="Helvetica" w:hAnsi="Helvetica"/>
            <w:color w:val="FF0000"/>
            <w:sz w:val="18"/>
            <w:szCs w:val="18"/>
          </w:rPr>
          <w:t xml:space="preserve"> availability bias</w:t>
        </w:r>
      </w:ins>
      <w:ins w:id="130" w:author="Rachel Fewster" w:date="2020-07-27T17:46:00Z">
        <w:r w:rsidR="00925A06">
          <w:rPr>
            <w:rFonts w:ascii="Helvetica" w:hAnsi="Helvetica"/>
            <w:color w:val="FF0000"/>
            <w:sz w:val="18"/>
            <w:szCs w:val="18"/>
          </w:rPr>
          <w:t xml:space="preserve"> in the text</w:t>
        </w:r>
      </w:ins>
      <w:ins w:id="131" w:author="Rachel Fewster" w:date="2020-07-27T17:44:00Z">
        <w:r w:rsidR="00CD6EA9">
          <w:rPr>
            <w:rFonts w:ascii="Helvetica" w:hAnsi="Helvetica"/>
            <w:color w:val="FF0000"/>
            <w:sz w:val="18"/>
            <w:szCs w:val="18"/>
          </w:rPr>
          <w:t>, we felt</w:t>
        </w:r>
        <w:r>
          <w:rPr>
            <w:rFonts w:ascii="Helvetica" w:hAnsi="Helvetica"/>
            <w:color w:val="FF0000"/>
            <w:sz w:val="18"/>
            <w:szCs w:val="18"/>
          </w:rPr>
          <w:t xml:space="preserve"> </w:t>
        </w:r>
      </w:ins>
      <w:ins w:id="132" w:author="Rachel Fewster" w:date="2020-07-27T17:45:00Z">
        <w:r>
          <w:rPr>
            <w:rFonts w:ascii="Helvetica" w:hAnsi="Helvetica"/>
            <w:color w:val="FF0000"/>
            <w:sz w:val="18"/>
            <w:szCs w:val="18"/>
          </w:rPr>
          <w:t xml:space="preserve">it was more effective </w:t>
        </w:r>
      </w:ins>
      <w:ins w:id="133" w:author="Rachel Fewster" w:date="2020-07-27T17:44:00Z">
        <w:r>
          <w:rPr>
            <w:rFonts w:ascii="Helvetica" w:hAnsi="Helvetica"/>
            <w:color w:val="FF0000"/>
            <w:sz w:val="18"/>
            <w:szCs w:val="18"/>
          </w:rPr>
          <w:t xml:space="preserve">to cast our narrative as a method for </w:t>
        </w:r>
      </w:ins>
      <w:ins w:id="134" w:author="Rachel Fewster" w:date="2020-07-27T17:45:00Z">
        <w:r>
          <w:rPr>
            <w:rFonts w:ascii="Helvetica" w:hAnsi="Helvetica"/>
            <w:color w:val="FF0000"/>
            <w:sz w:val="18"/>
            <w:szCs w:val="18"/>
          </w:rPr>
          <w:t xml:space="preserve">the specific </w:t>
        </w:r>
      </w:ins>
      <w:ins w:id="135" w:author="Rachel Fewster" w:date="2020-07-27T17:50:00Z">
        <w:r w:rsidR="00727695">
          <w:rPr>
            <w:rFonts w:ascii="Helvetica" w:hAnsi="Helvetica"/>
            <w:color w:val="FF0000"/>
            <w:sz w:val="18"/>
            <w:szCs w:val="18"/>
          </w:rPr>
          <w:t xml:space="preserve">(but powerful) </w:t>
        </w:r>
      </w:ins>
      <w:ins w:id="136" w:author="Rachel Fewster" w:date="2020-07-27T17:45:00Z">
        <w:r w:rsidR="003D2D74">
          <w:rPr>
            <w:rFonts w:ascii="Helvetica" w:hAnsi="Helvetica"/>
            <w:color w:val="FF0000"/>
            <w:sz w:val="18"/>
            <w:szCs w:val="18"/>
          </w:rPr>
          <w:t xml:space="preserve">design </w:t>
        </w:r>
      </w:ins>
      <w:ins w:id="137" w:author="Rachel Fewster" w:date="2020-07-27T17:51:00Z">
        <w:r w:rsidR="003D2D74">
          <w:rPr>
            <w:rFonts w:ascii="Helvetica" w:hAnsi="Helvetica"/>
            <w:color w:val="FF0000"/>
            <w:sz w:val="18"/>
            <w:szCs w:val="18"/>
          </w:rPr>
          <w:t>corresponding to</w:t>
        </w:r>
      </w:ins>
      <w:ins w:id="138" w:author="Rachel Fewster" w:date="2020-07-27T17:44:00Z">
        <w:r>
          <w:rPr>
            <w:rFonts w:ascii="Helvetica" w:hAnsi="Helvetica"/>
            <w:color w:val="FF0000"/>
            <w:sz w:val="18"/>
            <w:szCs w:val="18"/>
          </w:rPr>
          <w:t xml:space="preserve"> </w:t>
        </w:r>
      </w:ins>
      <w:ins w:id="139" w:author="Rachel Fewster" w:date="2020-07-27T17:46:00Z">
        <w:r w:rsidR="0003213E">
          <w:rPr>
            <w:rFonts w:ascii="Helvetica" w:hAnsi="Helvetica"/>
            <w:color w:val="FF0000"/>
            <w:sz w:val="18"/>
            <w:szCs w:val="18"/>
          </w:rPr>
          <w:t xml:space="preserve">line </w:t>
        </w:r>
      </w:ins>
      <w:ins w:id="140" w:author="Rachel Fewster" w:date="2020-07-27T17:44:00Z">
        <w:r w:rsidR="0003213E">
          <w:rPr>
            <w:rFonts w:ascii="Helvetica" w:hAnsi="Helvetica"/>
            <w:color w:val="FF0000"/>
            <w:sz w:val="18"/>
            <w:szCs w:val="18"/>
          </w:rPr>
          <w:t>transect</w:t>
        </w:r>
      </w:ins>
      <w:ins w:id="141" w:author="Rachel Fewster" w:date="2020-07-27T17:51:00Z">
        <w:r w:rsidR="003D2D74">
          <w:rPr>
            <w:rFonts w:ascii="Helvetica" w:hAnsi="Helvetica"/>
            <w:color w:val="FF0000"/>
            <w:sz w:val="18"/>
            <w:szCs w:val="18"/>
          </w:rPr>
          <w:t xml:space="preserve"> survey</w:t>
        </w:r>
      </w:ins>
      <w:ins w:id="142" w:author="Rachel Fewster" w:date="2020-07-27T17:44:00Z">
        <w:r w:rsidR="0003213E">
          <w:rPr>
            <w:rFonts w:ascii="Helvetica" w:hAnsi="Helvetica"/>
            <w:color w:val="FF0000"/>
            <w:sz w:val="18"/>
            <w:szCs w:val="18"/>
          </w:rPr>
          <w:t xml:space="preserve">s </w:t>
        </w:r>
      </w:ins>
      <w:ins w:id="143" w:author="Rachel Fewster" w:date="2020-07-27T17:50:00Z">
        <w:r w:rsidR="00727695">
          <w:rPr>
            <w:rFonts w:ascii="Helvetica" w:hAnsi="Helvetica"/>
            <w:color w:val="FF0000"/>
            <w:sz w:val="18"/>
            <w:szCs w:val="18"/>
          </w:rPr>
          <w:t>conducted by</w:t>
        </w:r>
        <w:r w:rsidR="00435C2B">
          <w:rPr>
            <w:rFonts w:ascii="Helvetica" w:hAnsi="Helvetica"/>
            <w:color w:val="FF0000"/>
            <w:sz w:val="18"/>
            <w:szCs w:val="18"/>
          </w:rPr>
          <w:t xml:space="preserve"> two observers </w:t>
        </w:r>
      </w:ins>
      <w:ins w:id="144" w:author="Rachel Fewster" w:date="2020-07-27T17:44:00Z">
        <w:r w:rsidR="0003213E">
          <w:rPr>
            <w:rFonts w:ascii="Helvetica" w:hAnsi="Helvetica"/>
            <w:color w:val="FF0000"/>
            <w:sz w:val="18"/>
            <w:szCs w:val="18"/>
          </w:rPr>
          <w:t>separated by</w:t>
        </w:r>
        <w:r>
          <w:rPr>
            <w:rFonts w:ascii="Helvetica" w:hAnsi="Helvetica"/>
            <w:color w:val="FF0000"/>
            <w:sz w:val="18"/>
            <w:szCs w:val="18"/>
          </w:rPr>
          <w:t xml:space="preserve"> a time lag.</w:t>
        </w:r>
      </w:ins>
      <w:commentRangeEnd w:id="68"/>
      <w:ins w:id="145" w:author="Rachel Fewster" w:date="2020-07-27T17:47:00Z">
        <w:r w:rsidR="0056284A">
          <w:rPr>
            <w:rStyle w:val="CommentReference"/>
            <w:rFonts w:asciiTheme="minorHAnsi" w:eastAsiaTheme="minorHAnsi" w:hAnsiTheme="minorHAnsi" w:cstheme="minorBidi"/>
            <w:lang w:eastAsia="en-US"/>
          </w:rPr>
          <w:commentReference w:id="68"/>
        </w:r>
      </w:ins>
    </w:p>
    <w:p w14:paraId="72518E95" w14:textId="7B1B8F76" w:rsidR="00002B35" w:rsidRDefault="002B0CD8" w:rsidP="00595A8E">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 xml:space="preserve">I am a bit confused, as you state “Animal movement” as being the issue in page 1, but surely, if the two cameras are mounted on the same airplane, the speed of the animals would have to be ridiculously high for it to cause issues? What am I missing? You then later state that “In practice, the time delay will need to be sufficiently long relative to the duration of the diving cycle to ensure that the data are adequate to fit the availability model.” – I find it hard to believe that for most whales the time delay on a rear-facing and a forward-facing camera is enough to be on the order of the say tens of seconds successive breaches might take to occur. </w:t>
      </w:r>
      <w:proofErr w:type="gramStart"/>
      <w:r w:rsidRPr="002B0CD8">
        <w:rPr>
          <w:rFonts w:ascii="Helvetica" w:hAnsi="Helvetica"/>
          <w:color w:val="000000"/>
          <w:sz w:val="18"/>
          <w:szCs w:val="18"/>
        </w:rPr>
        <w:t>Ah..</w:t>
      </w:r>
      <w:proofErr w:type="gramEnd"/>
      <w:r w:rsidRPr="002B0CD8">
        <w:rPr>
          <w:rFonts w:ascii="Helvetica" w:hAnsi="Helvetica"/>
          <w:color w:val="000000"/>
          <w:sz w:val="18"/>
          <w:szCs w:val="18"/>
        </w:rPr>
        <w:t xml:space="preserve"> but then you </w:t>
      </w:r>
      <w:proofErr w:type="gramStart"/>
      <w:r w:rsidRPr="002B0CD8">
        <w:rPr>
          <w:rFonts w:ascii="Helvetica" w:hAnsi="Helvetica"/>
          <w:color w:val="000000"/>
          <w:sz w:val="18"/>
          <w:szCs w:val="18"/>
        </w:rPr>
        <w:t>state</w:t>
      </w:r>
      <w:proofErr w:type="gramEnd"/>
      <w:r w:rsidRPr="002B0CD8">
        <w:rPr>
          <w:rFonts w:ascii="Helvetica" w:hAnsi="Helvetica"/>
          <w:color w:val="000000"/>
          <w:sz w:val="18"/>
          <w:szCs w:val="18"/>
        </w:rPr>
        <w:t xml:space="preserve"> “Mounting both cameras on the same UAV has the advantage of creating a different viewing</w:t>
      </w:r>
      <w:r w:rsidRPr="002B0CD8">
        <w:rPr>
          <w:rFonts w:ascii="Helvetica" w:hAnsi="Helvetica"/>
          <w:color w:val="000000"/>
          <w:sz w:val="18"/>
          <w:szCs w:val="18"/>
        </w:rPr>
        <w:br/>
        <w:t>aspect for the two cameras: an animal that is obscured from one camera by a bush or shadow might be detectable from the other camera.” –I like that idea. Gives one the opportunity to turn some otherwise availability bias into effectively perception bias. So maybe you chose your example wrongly, whales would not have been ideal, but say deer on a low canopy forest perhaps?</w:t>
      </w:r>
    </w:p>
    <w:p w14:paraId="6B5B909C" w14:textId="32C79C7F" w:rsidR="004A3AB9" w:rsidRDefault="004A3AB9" w:rsidP="00595A8E">
      <w:pPr>
        <w:autoSpaceDE w:val="0"/>
        <w:autoSpaceDN w:val="0"/>
        <w:adjustRightInd w:val="0"/>
        <w:rPr>
          <w:rFonts w:ascii="Helvetica" w:hAnsi="Helvetica"/>
          <w:color w:val="000000"/>
          <w:sz w:val="18"/>
          <w:szCs w:val="18"/>
        </w:rPr>
      </w:pPr>
    </w:p>
    <w:p w14:paraId="2ECB764D" w14:textId="02334517" w:rsidR="004A3AB9" w:rsidRDefault="004A3AB9" w:rsidP="00595A8E">
      <w:pPr>
        <w:autoSpaceDE w:val="0"/>
        <w:autoSpaceDN w:val="0"/>
        <w:adjustRightInd w:val="0"/>
        <w:rPr>
          <w:ins w:id="146" w:author="Rachel Fewster" w:date="2020-07-27T18:00:00Z"/>
          <w:rFonts w:ascii="Helvetica" w:hAnsi="Helvetica"/>
          <w:color w:val="FF0000"/>
          <w:sz w:val="18"/>
          <w:szCs w:val="18"/>
        </w:rPr>
      </w:pPr>
      <w:r w:rsidRPr="004A3AB9">
        <w:rPr>
          <w:rFonts w:ascii="Helvetica" w:hAnsi="Helvetica"/>
          <w:color w:val="FF0000"/>
          <w:sz w:val="18"/>
          <w:szCs w:val="18"/>
        </w:rPr>
        <w:t>The utility of our method certainly depends on the length of the lag between the two observers relative to the availability cycle length</w:t>
      </w:r>
      <w:r>
        <w:rPr>
          <w:rFonts w:ascii="Helvetica" w:hAnsi="Helvetica"/>
          <w:color w:val="FF0000"/>
          <w:sz w:val="18"/>
          <w:szCs w:val="18"/>
        </w:rPr>
        <w:t>,</w:t>
      </w:r>
      <w:r w:rsidRPr="004A3AB9">
        <w:rPr>
          <w:rFonts w:ascii="Helvetica" w:hAnsi="Helvetica"/>
          <w:color w:val="FF0000"/>
          <w:sz w:val="18"/>
          <w:szCs w:val="18"/>
        </w:rPr>
        <w:t xml:space="preserve"> and for some species (e.g. some whales), mounting two cameras on one aircraft </w:t>
      </w:r>
      <w:r>
        <w:rPr>
          <w:rFonts w:ascii="Helvetica" w:hAnsi="Helvetica"/>
          <w:color w:val="FF0000"/>
          <w:sz w:val="18"/>
          <w:szCs w:val="18"/>
        </w:rPr>
        <w:t xml:space="preserve">moving at 100 knots </w:t>
      </w:r>
      <w:r w:rsidRPr="004A3AB9">
        <w:rPr>
          <w:rFonts w:ascii="Helvetica" w:hAnsi="Helvetica"/>
          <w:color w:val="FF0000"/>
          <w:sz w:val="18"/>
          <w:szCs w:val="18"/>
        </w:rPr>
        <w:t>will not provide sufficient lag. We do address this issue in our simulation study, varying the lag by a factor of 8</w:t>
      </w:r>
      <w:ins w:id="147" w:author="Rachel Fewster" w:date="2020-07-28T15:04:00Z">
        <w:r w:rsidR="00E6429F">
          <w:rPr>
            <w:rFonts w:ascii="Helvetica" w:hAnsi="Helvetica"/>
            <w:color w:val="FF0000"/>
            <w:sz w:val="18"/>
            <w:szCs w:val="18"/>
          </w:rPr>
          <w:t>,</w:t>
        </w:r>
      </w:ins>
      <w:r w:rsidRPr="004A3AB9">
        <w:rPr>
          <w:rFonts w:ascii="Helvetica" w:hAnsi="Helvetica"/>
          <w:color w:val="FF0000"/>
          <w:sz w:val="18"/>
          <w:szCs w:val="18"/>
        </w:rPr>
        <w:t xml:space="preserve"> </w:t>
      </w:r>
      <w:del w:id="148" w:author="Rachel Fewster" w:date="2020-07-28T15:04:00Z">
        <w:r w:rsidRPr="004A3AB9" w:rsidDel="00E6429F">
          <w:rPr>
            <w:rFonts w:ascii="Helvetica" w:hAnsi="Helvetica"/>
            <w:color w:val="FF0000"/>
            <w:sz w:val="18"/>
            <w:szCs w:val="18"/>
          </w:rPr>
          <w:delText>(</w:delText>
        </w:r>
      </w:del>
      <w:r w:rsidRPr="004A3AB9">
        <w:rPr>
          <w:rFonts w:ascii="Helvetica" w:hAnsi="Helvetica"/>
          <w:color w:val="FF0000"/>
          <w:sz w:val="18"/>
          <w:szCs w:val="18"/>
        </w:rPr>
        <w:t>from 10 seconds to 80 seconds</w:t>
      </w:r>
      <w:del w:id="149" w:author="Rachel Fewster" w:date="2020-07-28T15:04:00Z">
        <w:r w:rsidRPr="004A3AB9" w:rsidDel="00E6429F">
          <w:rPr>
            <w:rFonts w:ascii="Helvetica" w:hAnsi="Helvetica"/>
            <w:color w:val="FF0000"/>
            <w:sz w:val="18"/>
            <w:szCs w:val="18"/>
          </w:rPr>
          <w:delText>)</w:delText>
        </w:r>
      </w:del>
      <w:r w:rsidRPr="004A3AB9">
        <w:rPr>
          <w:rFonts w:ascii="Helvetica" w:hAnsi="Helvetica"/>
          <w:color w:val="FF0000"/>
          <w:sz w:val="18"/>
          <w:szCs w:val="18"/>
        </w:rPr>
        <w:t xml:space="preserve">. We have </w:t>
      </w:r>
      <w:r w:rsidR="007D556E">
        <w:rPr>
          <w:rFonts w:ascii="Helvetica" w:hAnsi="Helvetica"/>
          <w:color w:val="FF0000"/>
          <w:sz w:val="18"/>
          <w:szCs w:val="18"/>
        </w:rPr>
        <w:t xml:space="preserve">now </w:t>
      </w:r>
      <w:r w:rsidRPr="004A3AB9">
        <w:rPr>
          <w:rFonts w:ascii="Helvetica" w:hAnsi="Helvetica"/>
          <w:color w:val="FF0000"/>
          <w:sz w:val="18"/>
          <w:szCs w:val="18"/>
        </w:rPr>
        <w:t xml:space="preserve">added the words “dive cycle length </w:t>
      </w:r>
      <w:r w:rsidR="000057C4">
        <w:rPr>
          <w:rFonts w:ascii="Helvetica" w:hAnsi="Helvetica"/>
          <w:color w:val="FF0000"/>
          <w:sz w:val="18"/>
          <w:szCs w:val="18"/>
        </w:rPr>
        <w:t>i</w:t>
      </w:r>
      <w:r w:rsidRPr="004A3AB9">
        <w:rPr>
          <w:rFonts w:ascii="Helvetica" w:hAnsi="Helvetica"/>
          <w:color w:val="FF0000"/>
          <w:sz w:val="18"/>
          <w:szCs w:val="18"/>
        </w:rPr>
        <w:t>s 110 seconds” to the caption of Table 1 so that readers can see more easily how long the lag is relative to the dive cycle length.</w:t>
      </w:r>
    </w:p>
    <w:p w14:paraId="403A4D80" w14:textId="17BBFF65" w:rsidR="00415215" w:rsidRDefault="00415215" w:rsidP="00595A8E">
      <w:pPr>
        <w:autoSpaceDE w:val="0"/>
        <w:autoSpaceDN w:val="0"/>
        <w:adjustRightInd w:val="0"/>
        <w:rPr>
          <w:ins w:id="150" w:author="Rachel Fewster" w:date="2020-07-27T18:00:00Z"/>
          <w:rFonts w:ascii="Helvetica" w:hAnsi="Helvetica"/>
          <w:color w:val="FF0000"/>
          <w:sz w:val="18"/>
          <w:szCs w:val="18"/>
        </w:rPr>
      </w:pPr>
    </w:p>
    <w:p w14:paraId="22417BA4" w14:textId="36E85501" w:rsidR="00415215" w:rsidRDefault="00415215" w:rsidP="00595A8E">
      <w:pPr>
        <w:autoSpaceDE w:val="0"/>
        <w:autoSpaceDN w:val="0"/>
        <w:adjustRightInd w:val="0"/>
        <w:rPr>
          <w:rFonts w:ascii="Helvetica" w:hAnsi="Helvetica"/>
          <w:color w:val="FF0000"/>
          <w:sz w:val="18"/>
          <w:szCs w:val="18"/>
        </w:rPr>
      </w:pPr>
      <w:ins w:id="151" w:author="Rachel Fewster" w:date="2020-07-27T18:00:00Z">
        <w:r>
          <w:rPr>
            <w:rFonts w:ascii="Helvetica" w:hAnsi="Helvetica"/>
            <w:color w:val="FF0000"/>
            <w:sz w:val="18"/>
            <w:szCs w:val="18"/>
          </w:rPr>
          <w:t>Note that we do not require the time lag to encompass the time</w:t>
        </w:r>
      </w:ins>
      <w:ins w:id="152" w:author="Rachel Fewster" w:date="2020-07-27T18:01:00Z">
        <w:r>
          <w:rPr>
            <w:rFonts w:ascii="Helvetica" w:hAnsi="Helvetica"/>
            <w:color w:val="FF0000"/>
            <w:sz w:val="18"/>
            <w:szCs w:val="18"/>
          </w:rPr>
          <w:t xml:space="preserve"> between successive breac</w:t>
        </w:r>
        <w:r w:rsidR="00625911">
          <w:rPr>
            <w:rFonts w:ascii="Helvetica" w:hAnsi="Helvetica"/>
            <w:color w:val="FF0000"/>
            <w:sz w:val="18"/>
            <w:szCs w:val="18"/>
          </w:rPr>
          <w:t>hes: only to be sufficient for there to be</w:t>
        </w:r>
        <w:r>
          <w:rPr>
            <w:rFonts w:ascii="Helvetica" w:hAnsi="Helvetica"/>
            <w:color w:val="FF0000"/>
            <w:sz w:val="18"/>
            <w:szCs w:val="18"/>
          </w:rPr>
          <w:t xml:space="preserve"> a reasonable sample </w:t>
        </w:r>
      </w:ins>
      <w:ins w:id="153" w:author="Rachel Fewster" w:date="2020-07-27T18:02:00Z">
        <w:r w:rsidR="00625911">
          <w:rPr>
            <w:rFonts w:ascii="Helvetica" w:hAnsi="Helvetica"/>
            <w:color w:val="FF0000"/>
            <w:sz w:val="18"/>
            <w:szCs w:val="18"/>
          </w:rPr>
          <w:t xml:space="preserve">size </w:t>
        </w:r>
      </w:ins>
      <w:ins w:id="154" w:author="Rachel Fewster" w:date="2020-07-27T18:01:00Z">
        <w:r>
          <w:rPr>
            <w:rFonts w:ascii="Helvetica" w:hAnsi="Helvetica"/>
            <w:color w:val="FF0000"/>
            <w:sz w:val="18"/>
            <w:szCs w:val="18"/>
          </w:rPr>
          <w:t>of occasions whe</w:t>
        </w:r>
        <w:r w:rsidR="00AB78C8">
          <w:rPr>
            <w:rFonts w:ascii="Helvetica" w:hAnsi="Helvetica"/>
            <w:color w:val="FF0000"/>
            <w:sz w:val="18"/>
            <w:szCs w:val="18"/>
          </w:rPr>
          <w:t>re a whale was up</w:t>
        </w:r>
        <w:r>
          <w:rPr>
            <w:rFonts w:ascii="Helvetica" w:hAnsi="Helvetica"/>
            <w:color w:val="FF0000"/>
            <w:sz w:val="18"/>
            <w:szCs w:val="18"/>
          </w:rPr>
          <w:t xml:space="preserve"> for the first camera</w:t>
        </w:r>
      </w:ins>
      <w:ins w:id="155" w:author="Rachel Fewster" w:date="2020-07-27T18:03:00Z">
        <w:r w:rsidR="00AB78C8">
          <w:rPr>
            <w:rFonts w:ascii="Helvetica" w:hAnsi="Helvetica"/>
            <w:color w:val="FF0000"/>
            <w:sz w:val="18"/>
            <w:szCs w:val="18"/>
          </w:rPr>
          <w:t xml:space="preserve"> and down for the second camera</w:t>
        </w:r>
      </w:ins>
      <w:ins w:id="156" w:author="Rachel Fewster" w:date="2020-07-27T18:02:00Z">
        <w:r w:rsidR="00625911">
          <w:rPr>
            <w:rFonts w:ascii="Helvetica" w:hAnsi="Helvetica"/>
            <w:color w:val="FF0000"/>
            <w:sz w:val="18"/>
            <w:szCs w:val="18"/>
          </w:rPr>
          <w:t>,</w:t>
        </w:r>
      </w:ins>
      <w:ins w:id="157" w:author="Rachel Fewster" w:date="2020-07-27T18:01:00Z">
        <w:r w:rsidR="00AB78C8">
          <w:rPr>
            <w:rFonts w:ascii="Helvetica" w:hAnsi="Helvetica"/>
            <w:color w:val="FF0000"/>
            <w:sz w:val="18"/>
            <w:szCs w:val="18"/>
          </w:rPr>
          <w:t xml:space="preserve"> and vice versa</w:t>
        </w:r>
        <w:r>
          <w:rPr>
            <w:rFonts w:ascii="Helvetica" w:hAnsi="Helvetica"/>
            <w:color w:val="FF0000"/>
            <w:sz w:val="18"/>
            <w:szCs w:val="18"/>
          </w:rPr>
          <w:t>.</w:t>
        </w:r>
      </w:ins>
      <w:ins w:id="158" w:author="Rachel Fewster" w:date="2020-07-27T18:05:00Z">
        <w:r w:rsidR="000568C0">
          <w:rPr>
            <w:rFonts w:ascii="Helvetica" w:hAnsi="Helvetica"/>
            <w:color w:val="FF0000"/>
            <w:sz w:val="18"/>
            <w:szCs w:val="18"/>
          </w:rPr>
          <w:t xml:space="preserve"> This generates the information </w:t>
        </w:r>
        <w:r w:rsidR="00257B8E">
          <w:rPr>
            <w:rFonts w:ascii="Helvetica" w:hAnsi="Helvetica"/>
            <w:color w:val="FF0000"/>
            <w:sz w:val="18"/>
            <w:szCs w:val="18"/>
          </w:rPr>
          <w:t>needed to fit</w:t>
        </w:r>
        <w:r w:rsidR="000568C0">
          <w:rPr>
            <w:rFonts w:ascii="Helvetica" w:hAnsi="Helvetica"/>
            <w:color w:val="FF0000"/>
            <w:sz w:val="18"/>
            <w:szCs w:val="18"/>
          </w:rPr>
          <w:t xml:space="preserve"> the availability model.</w:t>
        </w:r>
      </w:ins>
    </w:p>
    <w:p w14:paraId="25CC82DA" w14:textId="31C4ACC1" w:rsidR="004A3AB9" w:rsidRDefault="004A3AB9" w:rsidP="00595A8E">
      <w:pPr>
        <w:autoSpaceDE w:val="0"/>
        <w:autoSpaceDN w:val="0"/>
        <w:adjustRightInd w:val="0"/>
        <w:rPr>
          <w:rFonts w:ascii="Helvetica" w:hAnsi="Helvetica"/>
          <w:color w:val="FF0000"/>
          <w:sz w:val="18"/>
          <w:szCs w:val="18"/>
        </w:rPr>
      </w:pPr>
    </w:p>
    <w:p w14:paraId="61242D7F" w14:textId="51AEE205" w:rsidR="004A3AB9" w:rsidRDefault="004A3AB9" w:rsidP="00595A8E">
      <w:pPr>
        <w:autoSpaceDE w:val="0"/>
        <w:autoSpaceDN w:val="0"/>
        <w:adjustRightInd w:val="0"/>
        <w:rPr>
          <w:ins w:id="159" w:author="Rachel Fewster" w:date="2020-07-27T17:54:00Z"/>
          <w:rFonts w:ascii="Helvetica" w:hAnsi="Helvetica"/>
          <w:color w:val="FF0000"/>
          <w:sz w:val="18"/>
          <w:szCs w:val="18"/>
        </w:rPr>
      </w:pPr>
      <w:r>
        <w:rPr>
          <w:rFonts w:ascii="Helvetica" w:hAnsi="Helvetica"/>
          <w:color w:val="FF0000"/>
          <w:sz w:val="18"/>
          <w:szCs w:val="18"/>
        </w:rPr>
        <w:t>One could of course obtain a longer lag by slowing the aircraft down. If it moved at 10 knots, as might a quadcopter drone</w:t>
      </w:r>
      <w:r w:rsidR="007D556E">
        <w:rPr>
          <w:rFonts w:ascii="Helvetica" w:hAnsi="Helvetica"/>
          <w:color w:val="FF0000"/>
          <w:sz w:val="18"/>
          <w:szCs w:val="18"/>
        </w:rPr>
        <w:t xml:space="preserve">, the lag would increase by a factor of about 10, for example. In this case animal movement becomes more of an issue. Our </w:t>
      </w:r>
      <w:ins w:id="160" w:author="Rachel Fewster" w:date="2020-07-27T18:06:00Z">
        <w:r w:rsidR="00E71E14">
          <w:rPr>
            <w:rFonts w:ascii="Helvetica" w:hAnsi="Helvetica"/>
            <w:color w:val="FF0000"/>
            <w:sz w:val="18"/>
            <w:szCs w:val="18"/>
          </w:rPr>
          <w:t>aim is to</w:t>
        </w:r>
      </w:ins>
      <w:del w:id="161" w:author="Rachel Fewster" w:date="2020-07-27T18:06:00Z">
        <w:r w:rsidR="007D556E" w:rsidDel="00E71E14">
          <w:rPr>
            <w:rFonts w:ascii="Helvetica" w:hAnsi="Helvetica"/>
            <w:color w:val="FF0000"/>
            <w:sz w:val="18"/>
            <w:szCs w:val="18"/>
          </w:rPr>
          <w:delText>manuscript</w:delText>
        </w:r>
      </w:del>
      <w:r w:rsidR="007D556E">
        <w:rPr>
          <w:rFonts w:ascii="Helvetica" w:hAnsi="Helvetica"/>
          <w:color w:val="FF0000"/>
          <w:sz w:val="18"/>
          <w:szCs w:val="18"/>
        </w:rPr>
        <w:t xml:space="preserve"> provide</w:t>
      </w:r>
      <w:del w:id="162" w:author="Rachel Fewster" w:date="2020-07-27T18:06:00Z">
        <w:r w:rsidR="007D556E" w:rsidDel="00E71E14">
          <w:rPr>
            <w:rFonts w:ascii="Helvetica" w:hAnsi="Helvetica"/>
            <w:color w:val="FF0000"/>
            <w:sz w:val="18"/>
            <w:szCs w:val="18"/>
          </w:rPr>
          <w:delText>s</w:delText>
        </w:r>
      </w:del>
      <w:r w:rsidR="007D556E">
        <w:rPr>
          <w:rFonts w:ascii="Helvetica" w:hAnsi="Helvetica"/>
          <w:color w:val="FF0000"/>
          <w:sz w:val="18"/>
          <w:szCs w:val="18"/>
        </w:rPr>
        <w:t xml:space="preserve"> a general methodology, adaptable for a wide variety of scenarios; we illustrate it with one particular scenario and then investigate a total of 36 variants of this scenario by simulation.</w:t>
      </w:r>
    </w:p>
    <w:p w14:paraId="762047F8" w14:textId="4F75DF7E" w:rsidR="00563C97" w:rsidRDefault="00563C97" w:rsidP="00595A8E">
      <w:pPr>
        <w:autoSpaceDE w:val="0"/>
        <w:autoSpaceDN w:val="0"/>
        <w:adjustRightInd w:val="0"/>
        <w:rPr>
          <w:ins w:id="163" w:author="Rachel Fewster" w:date="2020-07-27T17:54:00Z"/>
          <w:rFonts w:ascii="Helvetica" w:hAnsi="Helvetica"/>
          <w:color w:val="FF0000"/>
          <w:sz w:val="18"/>
          <w:szCs w:val="18"/>
        </w:rPr>
      </w:pPr>
    </w:p>
    <w:p w14:paraId="780BBBE9" w14:textId="51ECA0CD" w:rsidR="00563C97" w:rsidRPr="004A3AB9" w:rsidDel="000C2AFF" w:rsidRDefault="00563C97" w:rsidP="00595A8E">
      <w:pPr>
        <w:autoSpaceDE w:val="0"/>
        <w:autoSpaceDN w:val="0"/>
        <w:adjustRightInd w:val="0"/>
        <w:rPr>
          <w:del w:id="164" w:author="Rachel Fewster" w:date="2020-07-27T18:07:00Z"/>
          <w:rFonts w:ascii="Helvetica" w:hAnsi="Helvetica"/>
          <w:color w:val="FF0000"/>
          <w:sz w:val="18"/>
          <w:szCs w:val="18"/>
        </w:rPr>
      </w:pPr>
      <w:commentRangeStart w:id="165"/>
      <w:ins w:id="166" w:author="Rachel Fewster" w:date="2020-07-27T17:54:00Z">
        <w:r>
          <w:rPr>
            <w:rFonts w:ascii="Helvetica" w:hAnsi="Helvetica"/>
            <w:color w:val="FF0000"/>
            <w:sz w:val="18"/>
            <w:szCs w:val="18"/>
          </w:rPr>
          <w:t>We like the referee’s point about availability bias mutating into perception bias, which aligns with the discussion in the previous point.</w:t>
        </w:r>
        <w:commentRangeEnd w:id="165"/>
        <w:r>
          <w:rPr>
            <w:rStyle w:val="CommentReference"/>
            <w:rFonts w:asciiTheme="minorHAnsi" w:eastAsiaTheme="minorHAnsi" w:hAnsiTheme="minorHAnsi" w:cstheme="minorBidi"/>
            <w:lang w:eastAsia="en-US"/>
          </w:rPr>
          <w:commentReference w:id="165"/>
        </w:r>
      </w:ins>
    </w:p>
    <w:p w14:paraId="0C13E2B8" w14:textId="77777777" w:rsidR="004A3AB9" w:rsidDel="000C2AFF" w:rsidRDefault="004A3AB9" w:rsidP="00595A8E">
      <w:pPr>
        <w:autoSpaceDE w:val="0"/>
        <w:autoSpaceDN w:val="0"/>
        <w:adjustRightInd w:val="0"/>
        <w:rPr>
          <w:del w:id="167" w:author="Rachel Fewster" w:date="2020-07-27T18:07:00Z"/>
          <w:rFonts w:ascii="Helvetica" w:hAnsi="Helvetica"/>
          <w:color w:val="000000"/>
          <w:sz w:val="18"/>
          <w:szCs w:val="18"/>
        </w:rPr>
      </w:pPr>
    </w:p>
    <w:p w14:paraId="1D2928F1" w14:textId="6BC36311" w:rsidR="00002B35" w:rsidRDefault="00002B35" w:rsidP="008446D6">
      <w:pPr>
        <w:autoSpaceDE w:val="0"/>
        <w:autoSpaceDN w:val="0"/>
        <w:adjustRightInd w:val="0"/>
        <w:rPr>
          <w:rFonts w:ascii="Helvetica" w:hAnsi="Helvetica"/>
          <w:color w:val="000000"/>
          <w:sz w:val="18"/>
          <w:szCs w:val="18"/>
        </w:rPr>
      </w:pPr>
    </w:p>
    <w:p w14:paraId="1D6572B7" w14:textId="77777777" w:rsidR="002B67E5" w:rsidRDefault="002B0CD8" w:rsidP="002B0CD8">
      <w:pPr>
        <w:rPr>
          <w:rFonts w:ascii="Helvetica" w:hAnsi="Helvetica"/>
          <w:color w:val="000000"/>
          <w:sz w:val="18"/>
          <w:szCs w:val="18"/>
        </w:rPr>
      </w:pPr>
      <w:r w:rsidRPr="002B0CD8">
        <w:rPr>
          <w:rFonts w:ascii="Helvetica" w:hAnsi="Helvetica"/>
          <w:color w:val="000000"/>
          <w:sz w:val="18"/>
          <w:szCs w:val="18"/>
        </w:rPr>
        <w:br/>
        <w:t>You state “Ensuring that the narrow search strips of two UAVs overlap adequately can be difficult in some environments and a cheaper alternative is to mount two cameras on a single aircraft</w:t>
      </w:r>
      <w:del w:id="168" w:author="Rachel Fewster" w:date="2020-07-28T15:06:00Z">
        <w:r w:rsidRPr="002B0CD8" w:rsidDel="00404DDE">
          <w:rPr>
            <w:rFonts w:ascii="Helvetica" w:hAnsi="Helvetica"/>
            <w:color w:val="000000"/>
            <w:sz w:val="18"/>
            <w:szCs w:val="18"/>
          </w:rPr>
          <w:delText>:</w:delText>
        </w:r>
      </w:del>
      <w:r w:rsidRPr="002B0CD8">
        <w:rPr>
          <w:rFonts w:ascii="Helvetica" w:hAnsi="Helvetica"/>
          <w:color w:val="000000"/>
          <w:sz w:val="18"/>
          <w:szCs w:val="18"/>
        </w:rPr>
        <w:t>”. While difficult, it does not seem impossible, and hence this might open the question to what might be the optimal strategy, depending on how likely this is. T</w:t>
      </w:r>
      <w:del w:id="169" w:author="Rachel Fewster" w:date="2020-07-27T18:08:00Z">
        <w:r w:rsidRPr="002B0CD8" w:rsidDel="00A42546">
          <w:rPr>
            <w:rFonts w:ascii="Helvetica" w:hAnsi="Helvetica"/>
            <w:color w:val="000000"/>
            <w:sz w:val="18"/>
            <w:szCs w:val="18"/>
          </w:rPr>
          <w:delText>w</w:delText>
        </w:r>
      </w:del>
      <w:r w:rsidRPr="002B0CD8">
        <w:rPr>
          <w:rFonts w:ascii="Helvetica" w:hAnsi="Helvetica"/>
          <w:color w:val="000000"/>
          <w:sz w:val="18"/>
          <w:szCs w:val="18"/>
        </w:rPr>
        <w:t xml:space="preserve">o </w:t>
      </w:r>
      <w:proofErr w:type="gramStart"/>
      <w:r w:rsidRPr="002B0CD8">
        <w:rPr>
          <w:rFonts w:ascii="Helvetica" w:hAnsi="Helvetica"/>
          <w:color w:val="000000"/>
          <w:sz w:val="18"/>
          <w:szCs w:val="18"/>
        </w:rPr>
        <w:t>have</w:t>
      </w:r>
      <w:proofErr w:type="gramEnd"/>
      <w:r w:rsidRPr="002B0CD8">
        <w:rPr>
          <w:rFonts w:ascii="Helvetica" w:hAnsi="Helvetica"/>
          <w:color w:val="000000"/>
          <w:sz w:val="18"/>
          <w:szCs w:val="18"/>
        </w:rPr>
        <w:t xml:space="preserve"> two cameras on 1 UAV, with the small-time delay that this necessarily leads to, versus two UAV’s traveling with a delay, or even the same UAV getting back on itself every now and then, say. Have you thought about it? You later state “because animal movement in and out of the field of view of the cameras is itself an availability process.” Which seems to imply that the methods could deal also with only partly overlapping strips?</w:t>
      </w:r>
    </w:p>
    <w:p w14:paraId="7554ABFE" w14:textId="77777777" w:rsidR="002B67E5" w:rsidRDefault="002B67E5" w:rsidP="002B0CD8">
      <w:pPr>
        <w:rPr>
          <w:rFonts w:ascii="Helvetica" w:hAnsi="Helvetica"/>
          <w:color w:val="000000"/>
          <w:sz w:val="18"/>
          <w:szCs w:val="18"/>
        </w:rPr>
      </w:pPr>
    </w:p>
    <w:p w14:paraId="245F0A72" w14:textId="227BFBC4" w:rsidR="002B67E5" w:rsidRDefault="002B67E5" w:rsidP="002B0CD8">
      <w:pPr>
        <w:rPr>
          <w:rFonts w:ascii="Helvetica" w:hAnsi="Helvetica"/>
          <w:color w:val="FF0000"/>
          <w:sz w:val="18"/>
          <w:szCs w:val="18"/>
        </w:rPr>
      </w:pPr>
      <w:r w:rsidRPr="002B67E5">
        <w:rPr>
          <w:rFonts w:ascii="Helvetica" w:hAnsi="Helvetica"/>
          <w:color w:val="FF0000"/>
          <w:sz w:val="18"/>
          <w:szCs w:val="18"/>
        </w:rPr>
        <w:t xml:space="preserve">We have </w:t>
      </w:r>
      <w:ins w:id="170" w:author="Rachel Fewster" w:date="2020-07-27T18:09:00Z">
        <w:r w:rsidR="003D37FA">
          <w:rPr>
            <w:rFonts w:ascii="Helvetica" w:hAnsi="Helvetica"/>
            <w:color w:val="FF0000"/>
            <w:sz w:val="18"/>
            <w:szCs w:val="18"/>
          </w:rPr>
          <w:t xml:space="preserve">indeed </w:t>
        </w:r>
      </w:ins>
      <w:r w:rsidRPr="002B67E5">
        <w:rPr>
          <w:rFonts w:ascii="Helvetica" w:hAnsi="Helvetica"/>
          <w:color w:val="FF0000"/>
          <w:sz w:val="18"/>
          <w:szCs w:val="18"/>
        </w:rPr>
        <w:t>thought about these issues</w:t>
      </w:r>
      <w:ins w:id="171" w:author="Rachel Fewster" w:date="2020-07-27T18:09:00Z">
        <w:r w:rsidR="003D37FA">
          <w:rPr>
            <w:rFonts w:ascii="Helvetica" w:hAnsi="Helvetica"/>
            <w:color w:val="FF0000"/>
            <w:sz w:val="18"/>
            <w:szCs w:val="18"/>
          </w:rPr>
          <w:t>:</w:t>
        </w:r>
      </w:ins>
      <w:del w:id="172" w:author="Rachel Fewster" w:date="2020-07-27T18:09:00Z">
        <w:r w:rsidRPr="002B67E5" w:rsidDel="003D37FA">
          <w:rPr>
            <w:rFonts w:ascii="Helvetica" w:hAnsi="Helvetica"/>
            <w:color w:val="FF0000"/>
            <w:sz w:val="18"/>
            <w:szCs w:val="18"/>
          </w:rPr>
          <w:delText>.</w:delText>
        </w:r>
      </w:del>
      <w:r w:rsidRPr="002B67E5">
        <w:rPr>
          <w:rFonts w:ascii="Helvetica" w:hAnsi="Helvetica"/>
          <w:color w:val="FF0000"/>
          <w:sz w:val="18"/>
          <w:szCs w:val="18"/>
        </w:rPr>
        <w:t xml:space="preserve"> </w:t>
      </w:r>
      <w:ins w:id="173" w:author="Rachel Fewster" w:date="2020-07-27T18:09:00Z">
        <w:r w:rsidR="003D37FA">
          <w:rPr>
            <w:rFonts w:ascii="Helvetica" w:hAnsi="Helvetica"/>
            <w:color w:val="FF0000"/>
            <w:sz w:val="18"/>
            <w:szCs w:val="18"/>
          </w:rPr>
          <w:t>i</w:t>
        </w:r>
      </w:ins>
      <w:del w:id="174" w:author="Rachel Fewster" w:date="2020-07-27T18:09:00Z">
        <w:r w:rsidRPr="002B67E5" w:rsidDel="003D37FA">
          <w:rPr>
            <w:rFonts w:ascii="Helvetica" w:hAnsi="Helvetica"/>
            <w:color w:val="FF0000"/>
            <w:sz w:val="18"/>
            <w:szCs w:val="18"/>
          </w:rPr>
          <w:delText>I</w:delText>
        </w:r>
      </w:del>
      <w:r w:rsidRPr="002B67E5">
        <w:rPr>
          <w:rFonts w:ascii="Helvetica" w:hAnsi="Helvetica"/>
          <w:color w:val="FF0000"/>
          <w:sz w:val="18"/>
          <w:szCs w:val="18"/>
        </w:rPr>
        <w:t>n fact, we started by considering</w:t>
      </w:r>
      <w:ins w:id="175" w:author="Rachel Fewster" w:date="2020-07-27T18:12:00Z">
        <w:r w:rsidR="00BA4791">
          <w:rPr>
            <w:rFonts w:ascii="Helvetica" w:hAnsi="Helvetica"/>
            <w:color w:val="FF0000"/>
            <w:sz w:val="18"/>
            <w:szCs w:val="18"/>
          </w:rPr>
          <w:t xml:space="preserve"> real</w:t>
        </w:r>
      </w:ins>
      <w:r w:rsidRPr="002B67E5">
        <w:rPr>
          <w:rFonts w:ascii="Helvetica" w:hAnsi="Helvetica"/>
          <w:color w:val="FF0000"/>
          <w:sz w:val="18"/>
          <w:szCs w:val="18"/>
        </w:rPr>
        <w:t xml:space="preserve"> data from a two-plane visual aerial survey in which the second plane attempted to follow the path of the first, but with a lag of a minute or two. The </w:t>
      </w:r>
      <w:r>
        <w:rPr>
          <w:rFonts w:ascii="Helvetica" w:hAnsi="Helvetica"/>
          <w:color w:val="FF0000"/>
          <w:sz w:val="18"/>
          <w:szCs w:val="18"/>
        </w:rPr>
        <w:t xml:space="preserve">practical </w:t>
      </w:r>
      <w:r w:rsidRPr="002B67E5">
        <w:rPr>
          <w:rFonts w:ascii="Helvetica" w:hAnsi="Helvetica"/>
          <w:color w:val="FF0000"/>
          <w:sz w:val="18"/>
          <w:szCs w:val="18"/>
        </w:rPr>
        <w:t>difficulty of one plane following exactly the path of another became apparent</w:t>
      </w:r>
      <w:del w:id="176" w:author="Rachel Fewster" w:date="2020-07-27T18:16:00Z">
        <w:r w:rsidRPr="002B67E5" w:rsidDel="00FB4E42">
          <w:rPr>
            <w:rFonts w:ascii="Helvetica" w:hAnsi="Helvetica"/>
            <w:color w:val="FF0000"/>
            <w:sz w:val="18"/>
            <w:szCs w:val="18"/>
          </w:rPr>
          <w:delText xml:space="preserve"> to us</w:delText>
        </w:r>
      </w:del>
      <w:r w:rsidRPr="002B67E5">
        <w:rPr>
          <w:rFonts w:ascii="Helvetica" w:hAnsi="Helvetica"/>
          <w:color w:val="FF0000"/>
          <w:sz w:val="18"/>
          <w:szCs w:val="18"/>
        </w:rPr>
        <w:t xml:space="preserve"> from these data: the paths</w:t>
      </w:r>
      <w:del w:id="177" w:author="Rachel Fewster" w:date="2020-07-27T18:10:00Z">
        <w:r w:rsidRPr="002B67E5" w:rsidDel="003D37FA">
          <w:rPr>
            <w:rFonts w:ascii="Helvetica" w:hAnsi="Helvetica"/>
            <w:color w:val="FF0000"/>
            <w:sz w:val="18"/>
            <w:szCs w:val="18"/>
          </w:rPr>
          <w:delText xml:space="preserve"> very</w:delText>
        </w:r>
      </w:del>
      <w:r w:rsidRPr="002B67E5">
        <w:rPr>
          <w:rFonts w:ascii="Helvetica" w:hAnsi="Helvetica"/>
          <w:color w:val="FF0000"/>
          <w:sz w:val="18"/>
          <w:szCs w:val="18"/>
        </w:rPr>
        <w:t xml:space="preserve"> frequently diverged by 200m</w:t>
      </w:r>
      <w:r>
        <w:rPr>
          <w:rFonts w:ascii="Helvetica" w:hAnsi="Helvetica"/>
          <w:color w:val="FF0000"/>
          <w:sz w:val="18"/>
          <w:szCs w:val="18"/>
        </w:rPr>
        <w:t xml:space="preserve"> or more</w:t>
      </w:r>
      <w:r w:rsidRPr="002B67E5">
        <w:rPr>
          <w:rFonts w:ascii="Helvetica" w:hAnsi="Helvetica"/>
          <w:color w:val="FF0000"/>
          <w:sz w:val="18"/>
          <w:szCs w:val="18"/>
        </w:rPr>
        <w:t xml:space="preserve">. This is not such a problem for visual surveys where observers search out to more than </w:t>
      </w:r>
      <w:r w:rsidR="009C1CCC">
        <w:rPr>
          <w:rFonts w:ascii="Helvetica" w:hAnsi="Helvetica"/>
          <w:color w:val="FF0000"/>
          <w:sz w:val="18"/>
          <w:szCs w:val="18"/>
        </w:rPr>
        <w:t xml:space="preserve">1,000 </w:t>
      </w:r>
      <w:r w:rsidRPr="002B67E5">
        <w:rPr>
          <w:rFonts w:ascii="Helvetica" w:hAnsi="Helvetica"/>
          <w:color w:val="FF0000"/>
          <w:sz w:val="18"/>
          <w:szCs w:val="18"/>
        </w:rPr>
        <w:t>m either side of the transect line, but for a camera survey with</w:t>
      </w:r>
      <w:ins w:id="178" w:author="Rachel Fewster" w:date="2020-07-27T18:16:00Z">
        <w:r w:rsidR="00FB4E42">
          <w:rPr>
            <w:rFonts w:ascii="Helvetica" w:hAnsi="Helvetica"/>
            <w:color w:val="FF0000"/>
            <w:sz w:val="18"/>
            <w:szCs w:val="18"/>
          </w:rPr>
          <w:t xml:space="preserve"> a</w:t>
        </w:r>
      </w:ins>
      <w:r w:rsidRPr="002B67E5">
        <w:rPr>
          <w:rFonts w:ascii="Helvetica" w:hAnsi="Helvetica"/>
          <w:color w:val="FF0000"/>
          <w:sz w:val="18"/>
          <w:szCs w:val="18"/>
        </w:rPr>
        <w:t xml:space="preserve"> strip half-width</w:t>
      </w:r>
      <w:ins w:id="179" w:author="Rachel Fewster" w:date="2020-07-27T18:16:00Z">
        <w:r w:rsidR="00FB4E42">
          <w:rPr>
            <w:rFonts w:ascii="Helvetica" w:hAnsi="Helvetica"/>
            <w:color w:val="FF0000"/>
            <w:sz w:val="18"/>
            <w:szCs w:val="18"/>
          </w:rPr>
          <w:t xml:space="preserve"> of</w:t>
        </w:r>
      </w:ins>
      <w:r w:rsidRPr="002B67E5">
        <w:rPr>
          <w:rFonts w:ascii="Helvetica" w:hAnsi="Helvetica"/>
          <w:color w:val="FF0000"/>
          <w:sz w:val="18"/>
          <w:szCs w:val="18"/>
        </w:rPr>
        <w:t xml:space="preserve"> around </w:t>
      </w:r>
      <w:r>
        <w:rPr>
          <w:rFonts w:ascii="Helvetica" w:hAnsi="Helvetica"/>
          <w:color w:val="FF0000"/>
          <w:sz w:val="18"/>
          <w:szCs w:val="18"/>
        </w:rPr>
        <w:t>1</w:t>
      </w:r>
      <w:r w:rsidRPr="002B67E5">
        <w:rPr>
          <w:rFonts w:ascii="Helvetica" w:hAnsi="Helvetica"/>
          <w:color w:val="FF0000"/>
          <w:sz w:val="18"/>
          <w:szCs w:val="18"/>
        </w:rPr>
        <w:t>25m, the</w:t>
      </w:r>
      <w:r>
        <w:rPr>
          <w:rFonts w:ascii="Helvetica" w:hAnsi="Helvetica"/>
          <w:color w:val="FF0000"/>
          <w:sz w:val="18"/>
          <w:szCs w:val="18"/>
        </w:rPr>
        <w:t xml:space="preserve">re was too little overlap to make mark-recapture line transect methods feasible. </w:t>
      </w:r>
      <w:commentRangeStart w:id="180"/>
      <w:ins w:id="181" w:author="Rachel Fewster" w:date="2020-07-27T18:10:00Z">
        <w:r w:rsidR="003D37FA">
          <w:rPr>
            <w:rFonts w:ascii="Helvetica" w:hAnsi="Helvetica"/>
            <w:color w:val="FF0000"/>
            <w:sz w:val="18"/>
            <w:szCs w:val="18"/>
          </w:rPr>
          <w:t>Engineering advances in the future may bring improved performance in this respect.</w:t>
        </w:r>
        <w:commentRangeEnd w:id="180"/>
        <w:r w:rsidR="003D37FA">
          <w:rPr>
            <w:rStyle w:val="CommentReference"/>
            <w:rFonts w:asciiTheme="minorHAnsi" w:eastAsiaTheme="minorHAnsi" w:hAnsiTheme="minorHAnsi" w:cstheme="minorBidi"/>
            <w:lang w:eastAsia="en-US"/>
          </w:rPr>
          <w:commentReference w:id="180"/>
        </w:r>
      </w:ins>
    </w:p>
    <w:p w14:paraId="13045839" w14:textId="77777777" w:rsidR="002B67E5" w:rsidRDefault="002B67E5" w:rsidP="002B0CD8">
      <w:pPr>
        <w:rPr>
          <w:rFonts w:ascii="Helvetica" w:hAnsi="Helvetica"/>
          <w:color w:val="FF0000"/>
          <w:sz w:val="18"/>
          <w:szCs w:val="18"/>
        </w:rPr>
      </w:pPr>
    </w:p>
    <w:p w14:paraId="31FAED9D" w14:textId="57A0F41A" w:rsidR="00621C19" w:rsidRDefault="002B67E5" w:rsidP="002B0CD8">
      <w:pPr>
        <w:rPr>
          <w:rFonts w:ascii="Helvetica" w:hAnsi="Helvetica"/>
          <w:color w:val="FF0000"/>
          <w:sz w:val="18"/>
          <w:szCs w:val="18"/>
        </w:rPr>
      </w:pPr>
      <w:r>
        <w:rPr>
          <w:rFonts w:ascii="Helvetica" w:hAnsi="Helvetica"/>
          <w:color w:val="FF0000"/>
          <w:sz w:val="18"/>
          <w:szCs w:val="18"/>
        </w:rPr>
        <w:t xml:space="preserve">We do mention a method involving one aircraft circling back over its own path periodically, </w:t>
      </w:r>
      <w:ins w:id="182" w:author="Rachel Fewster" w:date="2020-07-27T18:12:00Z">
        <w:r w:rsidR="00BA4791">
          <w:rPr>
            <w:rFonts w:ascii="Helvetica" w:hAnsi="Helvetica"/>
            <w:color w:val="FF0000"/>
            <w:sz w:val="18"/>
            <w:szCs w:val="18"/>
          </w:rPr>
          <w:t>although</w:t>
        </w:r>
      </w:ins>
      <w:del w:id="183" w:author="Rachel Fewster" w:date="2020-07-27T18:12:00Z">
        <w:r w:rsidDel="00BA4791">
          <w:rPr>
            <w:rFonts w:ascii="Helvetica" w:hAnsi="Helvetica"/>
            <w:color w:val="FF0000"/>
            <w:sz w:val="18"/>
            <w:szCs w:val="18"/>
          </w:rPr>
          <w:delText>but</w:delText>
        </w:r>
      </w:del>
      <w:r>
        <w:rPr>
          <w:rFonts w:ascii="Helvetica" w:hAnsi="Helvetica"/>
          <w:color w:val="FF0000"/>
          <w:sz w:val="18"/>
          <w:szCs w:val="18"/>
        </w:rPr>
        <w:t xml:space="preserve"> this has the same problems as the two-plane method mentioned above. </w:t>
      </w:r>
      <w:r w:rsidR="00621C19">
        <w:rPr>
          <w:rFonts w:ascii="Helvetica" w:hAnsi="Helvetica"/>
          <w:color w:val="FF0000"/>
          <w:sz w:val="18"/>
          <w:szCs w:val="18"/>
        </w:rPr>
        <w:t xml:space="preserve">If the two aircraft could be made to follow almost </w:t>
      </w:r>
      <w:ins w:id="184" w:author="Rachel Fewster" w:date="2020-07-27T18:17:00Z">
        <w:r w:rsidR="00FB4E42">
          <w:rPr>
            <w:rFonts w:ascii="Helvetica" w:hAnsi="Helvetica"/>
            <w:color w:val="FF0000"/>
            <w:sz w:val="18"/>
            <w:szCs w:val="18"/>
          </w:rPr>
          <w:t>identical</w:t>
        </w:r>
      </w:ins>
      <w:del w:id="185" w:author="Rachel Fewster" w:date="2020-07-27T18:17:00Z">
        <w:r w:rsidR="00621C19" w:rsidDel="00FB4E42">
          <w:rPr>
            <w:rFonts w:ascii="Helvetica" w:hAnsi="Helvetica"/>
            <w:color w:val="FF0000"/>
            <w:sz w:val="18"/>
            <w:szCs w:val="18"/>
          </w:rPr>
          <w:delText>the same</w:delText>
        </w:r>
      </w:del>
      <w:r w:rsidR="00621C19">
        <w:rPr>
          <w:rFonts w:ascii="Helvetica" w:hAnsi="Helvetica"/>
          <w:color w:val="FF0000"/>
          <w:sz w:val="18"/>
          <w:szCs w:val="18"/>
        </w:rPr>
        <w:t xml:space="preserve"> paths, then both the two-plane and the circle-back methods may be feasible. </w:t>
      </w:r>
    </w:p>
    <w:p w14:paraId="305A4FC5" w14:textId="77777777" w:rsidR="00621C19" w:rsidRDefault="00621C19" w:rsidP="002B0CD8">
      <w:pPr>
        <w:rPr>
          <w:rFonts w:ascii="Helvetica" w:hAnsi="Helvetica"/>
          <w:color w:val="FF0000"/>
          <w:sz w:val="18"/>
          <w:szCs w:val="18"/>
        </w:rPr>
      </w:pPr>
    </w:p>
    <w:p w14:paraId="0726C341" w14:textId="0529951C" w:rsidR="00621C19" w:rsidRDefault="00621C19" w:rsidP="002B0CD8">
      <w:pPr>
        <w:rPr>
          <w:rFonts w:ascii="Helvetica" w:hAnsi="Helvetica"/>
          <w:color w:val="FF0000"/>
          <w:sz w:val="18"/>
          <w:szCs w:val="18"/>
        </w:rPr>
      </w:pPr>
      <w:r>
        <w:rPr>
          <w:rFonts w:ascii="Helvetica" w:hAnsi="Helvetica"/>
          <w:color w:val="FF0000"/>
          <w:sz w:val="18"/>
          <w:szCs w:val="18"/>
        </w:rPr>
        <w:t>Our method could be extended to deal with partial overlap of searched strips</w:t>
      </w:r>
      <w:ins w:id="186" w:author="Rachel Fewster" w:date="2020-07-28T10:06:00Z">
        <w:r w:rsidR="002538DF">
          <w:rPr>
            <w:rFonts w:ascii="Helvetica" w:hAnsi="Helvetica"/>
            <w:color w:val="FF0000"/>
            <w:sz w:val="18"/>
            <w:szCs w:val="18"/>
          </w:rPr>
          <w:t>.</w:t>
        </w:r>
      </w:ins>
      <w:del w:id="187" w:author="Rachel Fewster" w:date="2020-07-28T10:06:00Z">
        <w:r w:rsidDel="002538DF">
          <w:rPr>
            <w:rFonts w:ascii="Helvetica" w:hAnsi="Helvetica"/>
            <w:color w:val="FF0000"/>
            <w:sz w:val="18"/>
            <w:szCs w:val="18"/>
          </w:rPr>
          <w:delText>, but w</w:delText>
        </w:r>
      </w:del>
      <w:ins w:id="188" w:author="Rachel Fewster" w:date="2020-07-28T10:06:00Z">
        <w:r w:rsidR="002538DF">
          <w:rPr>
            <w:rFonts w:ascii="Helvetica" w:hAnsi="Helvetica"/>
            <w:color w:val="FF0000"/>
            <w:sz w:val="18"/>
            <w:szCs w:val="18"/>
          </w:rPr>
          <w:t xml:space="preserve"> W</w:t>
        </w:r>
      </w:ins>
      <w:r>
        <w:rPr>
          <w:rFonts w:ascii="Helvetica" w:hAnsi="Helvetica"/>
          <w:color w:val="FF0000"/>
          <w:sz w:val="18"/>
          <w:szCs w:val="18"/>
        </w:rPr>
        <w:t>e do not develop that extension in this paper</w:t>
      </w:r>
      <w:ins w:id="189" w:author="Rachel Fewster" w:date="2020-07-28T10:06:00Z">
        <w:r w:rsidR="002538DF">
          <w:rPr>
            <w:rFonts w:ascii="Helvetica" w:hAnsi="Helvetica"/>
            <w:color w:val="FF0000"/>
            <w:sz w:val="18"/>
            <w:szCs w:val="18"/>
          </w:rPr>
          <w:t>,</w:t>
        </w:r>
      </w:ins>
      <w:del w:id="190" w:author="Rachel Fewster" w:date="2020-07-28T10:06:00Z">
        <w:r w:rsidDel="002538DF">
          <w:rPr>
            <w:rFonts w:ascii="Helvetica" w:hAnsi="Helvetica"/>
            <w:color w:val="FF0000"/>
            <w:sz w:val="18"/>
            <w:szCs w:val="18"/>
          </w:rPr>
          <w:delText>.</w:delText>
        </w:r>
      </w:del>
      <w:ins w:id="191" w:author="Rachel Fewster" w:date="2020-07-27T18:13:00Z">
        <w:r w:rsidR="00BA4791">
          <w:rPr>
            <w:rFonts w:ascii="Helvetica" w:hAnsi="Helvetica"/>
            <w:color w:val="FF0000"/>
            <w:sz w:val="18"/>
            <w:szCs w:val="18"/>
          </w:rPr>
          <w:t xml:space="preserve"> </w:t>
        </w:r>
      </w:ins>
      <w:ins w:id="192" w:author="Rachel Fewster" w:date="2020-07-28T10:06:00Z">
        <w:r w:rsidR="002538DF">
          <w:rPr>
            <w:rFonts w:ascii="Helvetica" w:hAnsi="Helvetica"/>
            <w:color w:val="FF0000"/>
            <w:sz w:val="18"/>
            <w:szCs w:val="18"/>
          </w:rPr>
          <w:t xml:space="preserve">but </w:t>
        </w:r>
      </w:ins>
      <w:ins w:id="193" w:author="Rachel Fewster" w:date="2020-07-27T18:13:00Z">
        <w:r w:rsidR="00BA4791">
          <w:rPr>
            <w:rFonts w:ascii="Helvetica" w:hAnsi="Helvetica"/>
            <w:color w:val="FF0000"/>
            <w:sz w:val="18"/>
            <w:szCs w:val="18"/>
          </w:rPr>
          <w:t>our</w:t>
        </w:r>
      </w:ins>
      <w:ins w:id="194" w:author="Rachel Fewster" w:date="2020-07-28T10:07:00Z">
        <w:r w:rsidR="00F06482">
          <w:rPr>
            <w:rFonts w:ascii="Helvetica" w:hAnsi="Helvetica"/>
            <w:color w:val="FF0000"/>
            <w:sz w:val="18"/>
            <w:szCs w:val="18"/>
          </w:rPr>
          <w:t xml:space="preserve"> methodology constitutes a framework in</w:t>
        </w:r>
        <w:r w:rsidR="002538DF">
          <w:rPr>
            <w:rFonts w:ascii="Helvetica" w:hAnsi="Helvetica"/>
            <w:color w:val="FF0000"/>
            <w:sz w:val="18"/>
            <w:szCs w:val="18"/>
          </w:rPr>
          <w:t xml:space="preserve"> which this could be addressed in future work.</w:t>
        </w:r>
      </w:ins>
      <w:del w:id="195" w:author="Rachel Fewster" w:date="2020-07-27T18:13:00Z">
        <w:r w:rsidDel="00BA4791">
          <w:rPr>
            <w:rFonts w:ascii="Helvetica" w:hAnsi="Helvetica"/>
            <w:color w:val="FF0000"/>
            <w:sz w:val="18"/>
            <w:szCs w:val="18"/>
          </w:rPr>
          <w:delText xml:space="preserve"> We present a</w:delText>
        </w:r>
      </w:del>
      <w:del w:id="196" w:author="Rachel Fewster" w:date="2020-07-28T10:07:00Z">
        <w:r w:rsidDel="002538DF">
          <w:rPr>
            <w:rFonts w:ascii="Helvetica" w:hAnsi="Helvetica"/>
            <w:color w:val="FF0000"/>
            <w:sz w:val="18"/>
            <w:szCs w:val="18"/>
          </w:rPr>
          <w:delText xml:space="preserve"> framework </w:delText>
        </w:r>
      </w:del>
      <w:del w:id="197" w:author="Rachel Fewster" w:date="2020-07-27T18:13:00Z">
        <w:r w:rsidDel="00BA4791">
          <w:rPr>
            <w:rFonts w:ascii="Helvetica" w:hAnsi="Helvetica"/>
            <w:color w:val="FF0000"/>
            <w:sz w:val="18"/>
            <w:szCs w:val="18"/>
          </w:rPr>
          <w:delText xml:space="preserve">that </w:delText>
        </w:r>
      </w:del>
      <w:del w:id="198" w:author="Rachel Fewster" w:date="2020-07-28T10:07:00Z">
        <w:r w:rsidDel="002538DF">
          <w:rPr>
            <w:rFonts w:ascii="Helvetica" w:hAnsi="Helvetica"/>
            <w:color w:val="FF0000"/>
            <w:sz w:val="18"/>
            <w:szCs w:val="18"/>
          </w:rPr>
          <w:delText>could be extended</w:delText>
        </w:r>
      </w:del>
      <w:del w:id="199" w:author="Rachel Fewster" w:date="2020-07-27T18:13:00Z">
        <w:r w:rsidDel="00BA4791">
          <w:rPr>
            <w:rFonts w:ascii="Helvetica" w:hAnsi="Helvetica"/>
            <w:color w:val="FF0000"/>
            <w:sz w:val="18"/>
            <w:szCs w:val="18"/>
          </w:rPr>
          <w:delText xml:space="preserve"> by others</w:delText>
        </w:r>
      </w:del>
      <w:del w:id="200" w:author="Rachel Fewster" w:date="2020-07-28T10:07:00Z">
        <w:r w:rsidDel="002538DF">
          <w:rPr>
            <w:rFonts w:ascii="Helvetica" w:hAnsi="Helvetica"/>
            <w:color w:val="FF0000"/>
            <w:sz w:val="18"/>
            <w:szCs w:val="18"/>
          </w:rPr>
          <w:delText xml:space="preserve"> </w:delText>
        </w:r>
      </w:del>
      <w:del w:id="201" w:author="Rachel Fewster" w:date="2020-07-27T18:14:00Z">
        <w:r w:rsidDel="00BA4791">
          <w:rPr>
            <w:rFonts w:ascii="Helvetica" w:hAnsi="Helvetica"/>
            <w:color w:val="FF0000"/>
            <w:sz w:val="18"/>
            <w:szCs w:val="18"/>
          </w:rPr>
          <w:delText>in this, and other ways</w:delText>
        </w:r>
      </w:del>
      <w:del w:id="202" w:author="Rachel Fewster" w:date="2020-07-28T10:07:00Z">
        <w:r w:rsidDel="002538DF">
          <w:rPr>
            <w:rFonts w:ascii="Helvetica" w:hAnsi="Helvetica"/>
            <w:color w:val="FF0000"/>
            <w:sz w:val="18"/>
            <w:szCs w:val="18"/>
          </w:rPr>
          <w:delText>.</w:delText>
        </w:r>
      </w:del>
    </w:p>
    <w:p w14:paraId="7E60B7AA" w14:textId="77777777" w:rsidR="00621C19" w:rsidRDefault="00621C19" w:rsidP="002B0CD8">
      <w:pPr>
        <w:rPr>
          <w:rFonts w:ascii="Helvetica" w:hAnsi="Helvetica"/>
          <w:color w:val="FF0000"/>
          <w:sz w:val="18"/>
          <w:szCs w:val="18"/>
        </w:rPr>
      </w:pPr>
    </w:p>
    <w:p w14:paraId="3A9ABAFC" w14:textId="0851B2F3" w:rsidR="00C97B9D" w:rsidRDefault="00621C19" w:rsidP="002B0CD8">
      <w:pPr>
        <w:rPr>
          <w:rFonts w:ascii="Helvetica" w:hAnsi="Helvetica"/>
          <w:color w:val="000000"/>
          <w:sz w:val="18"/>
          <w:szCs w:val="18"/>
        </w:rPr>
      </w:pPr>
      <w:r>
        <w:rPr>
          <w:rFonts w:ascii="Helvetica" w:hAnsi="Helvetica"/>
          <w:color w:val="FF0000"/>
          <w:sz w:val="18"/>
          <w:szCs w:val="18"/>
        </w:rPr>
        <w:t xml:space="preserve">Similarly, we have not </w:t>
      </w:r>
      <w:ins w:id="203" w:author="Rachel Fewster" w:date="2020-07-27T18:14:00Z">
        <w:r w:rsidR="00BA4791">
          <w:rPr>
            <w:rFonts w:ascii="Helvetica" w:hAnsi="Helvetica"/>
            <w:color w:val="FF0000"/>
            <w:sz w:val="18"/>
            <w:szCs w:val="18"/>
          </w:rPr>
          <w:t xml:space="preserve">yet </w:t>
        </w:r>
      </w:ins>
      <w:r>
        <w:rPr>
          <w:rFonts w:ascii="Helvetica" w:hAnsi="Helvetica"/>
          <w:color w:val="FF0000"/>
          <w:sz w:val="18"/>
          <w:szCs w:val="18"/>
        </w:rPr>
        <w:t xml:space="preserve">investigated optimal strategies, but </w:t>
      </w:r>
      <w:ins w:id="204" w:author="Rachel Fewster" w:date="2020-07-27T18:14:00Z">
        <w:r w:rsidR="00BA4791">
          <w:rPr>
            <w:rFonts w:ascii="Helvetica" w:hAnsi="Helvetica"/>
            <w:color w:val="FF0000"/>
            <w:sz w:val="18"/>
            <w:szCs w:val="18"/>
          </w:rPr>
          <w:t xml:space="preserve">this is very much of </w:t>
        </w:r>
        <w:commentRangeStart w:id="205"/>
        <w:r w:rsidR="00BA4791">
          <w:rPr>
            <w:rFonts w:ascii="Helvetica" w:hAnsi="Helvetica"/>
            <w:color w:val="FF0000"/>
            <w:sz w:val="18"/>
            <w:szCs w:val="18"/>
          </w:rPr>
          <w:t>interest</w:t>
        </w:r>
      </w:ins>
      <w:commentRangeEnd w:id="205"/>
      <w:ins w:id="206" w:author="Rachel Fewster" w:date="2020-07-27T18:15:00Z">
        <w:r w:rsidR="00CB544E">
          <w:rPr>
            <w:rStyle w:val="CommentReference"/>
            <w:rFonts w:asciiTheme="minorHAnsi" w:eastAsiaTheme="minorHAnsi" w:hAnsiTheme="minorHAnsi" w:cstheme="minorBidi"/>
            <w:lang w:eastAsia="en-US"/>
          </w:rPr>
          <w:commentReference w:id="205"/>
        </w:r>
      </w:ins>
      <w:ins w:id="207" w:author="Rachel Fewster" w:date="2020-07-27T18:14:00Z">
        <w:r w:rsidR="00BA4791">
          <w:rPr>
            <w:rFonts w:ascii="Helvetica" w:hAnsi="Helvetica"/>
            <w:color w:val="FF0000"/>
            <w:sz w:val="18"/>
            <w:szCs w:val="18"/>
          </w:rPr>
          <w:t>. O</w:t>
        </w:r>
      </w:ins>
      <w:del w:id="208" w:author="Rachel Fewster" w:date="2020-07-27T18:14:00Z">
        <w:r w:rsidDel="00BA4791">
          <w:rPr>
            <w:rFonts w:ascii="Helvetica" w:hAnsi="Helvetica"/>
            <w:color w:val="FF0000"/>
            <w:sz w:val="18"/>
            <w:szCs w:val="18"/>
          </w:rPr>
          <w:delText>o</w:delText>
        </w:r>
      </w:del>
      <w:r>
        <w:rPr>
          <w:rFonts w:ascii="Helvetica" w:hAnsi="Helvetica"/>
          <w:color w:val="FF0000"/>
          <w:sz w:val="18"/>
          <w:szCs w:val="18"/>
        </w:rPr>
        <w:t xml:space="preserve">ur framework provides the tools </w:t>
      </w:r>
      <w:del w:id="209" w:author="Rachel Fewster" w:date="2020-07-28T10:09:00Z">
        <w:r w:rsidR="009C1CCC" w:rsidDel="002C084B">
          <w:rPr>
            <w:rFonts w:ascii="Helvetica" w:hAnsi="Helvetica"/>
            <w:color w:val="FF0000"/>
            <w:sz w:val="18"/>
            <w:szCs w:val="18"/>
          </w:rPr>
          <w:delText>that</w:delText>
        </w:r>
      </w:del>
      <w:del w:id="210" w:author="Rachel Fewster" w:date="2020-07-27T18:18:00Z">
        <w:r w:rsidDel="0016482E">
          <w:rPr>
            <w:rFonts w:ascii="Helvetica" w:hAnsi="Helvetica"/>
            <w:color w:val="FF0000"/>
            <w:sz w:val="18"/>
            <w:szCs w:val="18"/>
          </w:rPr>
          <w:delText xml:space="preserve"> others </w:delText>
        </w:r>
        <w:r w:rsidR="009C1CCC" w:rsidDel="0016482E">
          <w:rPr>
            <w:rFonts w:ascii="Helvetica" w:hAnsi="Helvetica"/>
            <w:color w:val="FF0000"/>
            <w:sz w:val="18"/>
            <w:szCs w:val="18"/>
          </w:rPr>
          <w:delText>can use</w:delText>
        </w:r>
      </w:del>
      <w:del w:id="211" w:author="Rachel Fewster" w:date="2020-07-28T10:09:00Z">
        <w:r w:rsidR="009C1CCC" w:rsidDel="002C084B">
          <w:rPr>
            <w:rFonts w:ascii="Helvetica" w:hAnsi="Helvetica"/>
            <w:color w:val="FF0000"/>
            <w:sz w:val="18"/>
            <w:szCs w:val="18"/>
          </w:rPr>
          <w:delText xml:space="preserve"> </w:delText>
        </w:r>
      </w:del>
      <w:ins w:id="212" w:author="Rachel Fewster" w:date="2020-07-27T18:18:00Z">
        <w:r w:rsidR="0016482E">
          <w:rPr>
            <w:rFonts w:ascii="Helvetica" w:hAnsi="Helvetica"/>
            <w:color w:val="FF0000"/>
            <w:sz w:val="18"/>
            <w:szCs w:val="18"/>
          </w:rPr>
          <w:t xml:space="preserve">needed </w:t>
        </w:r>
      </w:ins>
      <w:r>
        <w:rPr>
          <w:rFonts w:ascii="Helvetica" w:hAnsi="Helvetica"/>
          <w:color w:val="FF0000"/>
          <w:sz w:val="18"/>
          <w:szCs w:val="18"/>
        </w:rPr>
        <w:t>to investigate this.</w:t>
      </w:r>
      <w:r w:rsidR="002B0CD8" w:rsidRPr="002B0CD8">
        <w:rPr>
          <w:rFonts w:ascii="Helvetica" w:hAnsi="Helvetica"/>
          <w:color w:val="000000"/>
          <w:sz w:val="18"/>
          <w:szCs w:val="18"/>
        </w:rPr>
        <w:br/>
      </w:r>
      <w:r w:rsidR="002B0CD8" w:rsidRPr="002B0CD8">
        <w:rPr>
          <w:rFonts w:ascii="Helvetica" w:hAnsi="Helvetica"/>
          <w:color w:val="000000"/>
          <w:sz w:val="18"/>
          <w:szCs w:val="18"/>
        </w:rPr>
        <w:br/>
        <w:t>In page 5 you state that “we use a hidden Markov model formulation of the likelihood” – but it seems rather obscure what this means at this point since you’ve not defined what the states might be? It will become obvious later, but still…</w:t>
      </w:r>
      <w:r w:rsidR="002B0CD8" w:rsidRPr="002B0CD8">
        <w:rPr>
          <w:rFonts w:ascii="Helvetica" w:hAnsi="Helvetica"/>
          <w:color w:val="000000"/>
          <w:sz w:val="18"/>
          <w:szCs w:val="18"/>
        </w:rPr>
        <w:br/>
      </w:r>
    </w:p>
    <w:p w14:paraId="543A0A73" w14:textId="022EE9D8" w:rsidR="00C97B9D" w:rsidRPr="00C97B9D" w:rsidRDefault="00C97B9D" w:rsidP="002B0CD8">
      <w:pPr>
        <w:rPr>
          <w:rFonts w:ascii="Helvetica" w:hAnsi="Helvetica"/>
          <w:color w:val="FF0000"/>
          <w:sz w:val="18"/>
          <w:szCs w:val="18"/>
        </w:rPr>
      </w:pPr>
      <w:r w:rsidRPr="00C97B9D">
        <w:rPr>
          <w:rFonts w:ascii="Helvetica" w:hAnsi="Helvetica"/>
          <w:color w:val="FF0000"/>
          <w:sz w:val="18"/>
          <w:szCs w:val="18"/>
        </w:rPr>
        <w:t>We have changed the wording as follows:</w:t>
      </w:r>
    </w:p>
    <w:p w14:paraId="5CAB3F80" w14:textId="77777777" w:rsidR="00C97B9D" w:rsidRPr="00C97B9D" w:rsidRDefault="00C97B9D" w:rsidP="002B0CD8">
      <w:pPr>
        <w:rPr>
          <w:rFonts w:ascii="Helvetica" w:hAnsi="Helvetica"/>
          <w:color w:val="FF0000"/>
          <w:sz w:val="18"/>
          <w:szCs w:val="18"/>
        </w:rPr>
      </w:pPr>
    </w:p>
    <w:p w14:paraId="0E830BEB" w14:textId="72C1190B" w:rsidR="00C97B9D" w:rsidRPr="00C97B9D" w:rsidRDefault="000055E2" w:rsidP="002B0CD8">
      <w:pPr>
        <w:rPr>
          <w:rFonts w:ascii="Helvetica" w:hAnsi="Helvetica"/>
          <w:color w:val="FF0000"/>
          <w:sz w:val="18"/>
          <w:szCs w:val="18"/>
        </w:rPr>
      </w:pPr>
      <w:r>
        <w:rPr>
          <w:rFonts w:ascii="Helvetica" w:hAnsi="Helvetica"/>
          <w:color w:val="FF0000"/>
          <w:sz w:val="18"/>
          <w:szCs w:val="18"/>
        </w:rPr>
        <w:t xml:space="preserve">“… </w:t>
      </w:r>
      <w:r w:rsidR="00C97B9D" w:rsidRPr="00C97B9D">
        <w:rPr>
          <w:rFonts w:ascii="Helvetica" w:hAnsi="Helvetica"/>
          <w:color w:val="FF0000"/>
          <w:sz w:val="18"/>
          <w:szCs w:val="18"/>
        </w:rPr>
        <w:t>we use a hidden Markov model formulation of the likelihood, with states reflecting animals' availability to be detected.</w:t>
      </w:r>
      <w:r>
        <w:rPr>
          <w:rFonts w:ascii="Helvetica" w:hAnsi="Helvetica"/>
          <w:color w:val="FF0000"/>
          <w:sz w:val="18"/>
          <w:szCs w:val="18"/>
        </w:rPr>
        <w:t>”</w:t>
      </w:r>
    </w:p>
    <w:p w14:paraId="7B2AFE74" w14:textId="77777777" w:rsidR="0008345C" w:rsidRDefault="002B0CD8" w:rsidP="002B0CD8">
      <w:pPr>
        <w:rPr>
          <w:rFonts w:ascii="Helvetica" w:hAnsi="Helvetica"/>
          <w:color w:val="000000"/>
          <w:sz w:val="18"/>
          <w:szCs w:val="18"/>
        </w:rPr>
      </w:pPr>
      <w:r w:rsidRPr="002B0CD8">
        <w:rPr>
          <w:rFonts w:ascii="Helvetica" w:hAnsi="Helvetica"/>
          <w:color w:val="000000"/>
          <w:sz w:val="18"/>
          <w:szCs w:val="18"/>
        </w:rPr>
        <w:br/>
        <w:t>I was confused when reading that “Previous literature has devoted substantial attention to each of the problems of availability and uncertain capture histories, but rarely together”, since there’s no point to think about capture histories, either certain or uncertain, if you are not interested in estimating availability. Can you perhaps reword?</w:t>
      </w:r>
    </w:p>
    <w:p w14:paraId="6C980279" w14:textId="77777777" w:rsidR="0008345C" w:rsidRDefault="0008345C" w:rsidP="002B0CD8">
      <w:pPr>
        <w:rPr>
          <w:rFonts w:ascii="Helvetica" w:hAnsi="Helvetica"/>
          <w:color w:val="000000"/>
          <w:sz w:val="18"/>
          <w:szCs w:val="18"/>
        </w:rPr>
      </w:pPr>
    </w:p>
    <w:p w14:paraId="4B2C954F" w14:textId="2DE2B103" w:rsidR="0008345C" w:rsidRDefault="0008345C" w:rsidP="002B0CD8">
      <w:pPr>
        <w:rPr>
          <w:rFonts w:ascii="Helvetica" w:hAnsi="Helvetica"/>
          <w:color w:val="000000"/>
          <w:sz w:val="18"/>
          <w:szCs w:val="18"/>
        </w:rPr>
      </w:pPr>
      <w:r w:rsidRPr="0008345C">
        <w:rPr>
          <w:rFonts w:ascii="Helvetica" w:hAnsi="Helvetica"/>
          <w:color w:val="FF0000"/>
          <w:sz w:val="18"/>
          <w:szCs w:val="18"/>
        </w:rPr>
        <w:t>We</w:t>
      </w:r>
      <w:del w:id="213" w:author="Rachel Fewster" w:date="2020-07-27T18:20:00Z">
        <w:r w:rsidRPr="0008345C" w:rsidDel="004A2A65">
          <w:rPr>
            <w:rFonts w:ascii="Helvetica" w:hAnsi="Helvetica"/>
            <w:color w:val="FF0000"/>
            <w:sz w:val="18"/>
            <w:szCs w:val="18"/>
          </w:rPr>
          <w:delText xml:space="preserve"> believe that the referee is incorrect</w:delText>
        </w:r>
      </w:del>
      <w:ins w:id="214" w:author="Rachel Fewster" w:date="2020-07-27T18:20:00Z">
        <w:r w:rsidR="004A2A65">
          <w:rPr>
            <w:rFonts w:ascii="Helvetica" w:hAnsi="Helvetica"/>
            <w:color w:val="FF0000"/>
            <w:sz w:val="18"/>
            <w:szCs w:val="18"/>
          </w:rPr>
          <w:t xml:space="preserve"> would like to retain the current wording, as the issues of availability and uncertain capture histories have </w:t>
        </w:r>
      </w:ins>
      <w:ins w:id="215" w:author="Rachel Fewster" w:date="2020-07-27T18:24:00Z">
        <w:r w:rsidR="005C15AD">
          <w:rPr>
            <w:rFonts w:ascii="Helvetica" w:hAnsi="Helvetica"/>
            <w:color w:val="FF0000"/>
            <w:sz w:val="18"/>
            <w:szCs w:val="18"/>
          </w:rPr>
          <w:t xml:space="preserve">indeed </w:t>
        </w:r>
      </w:ins>
      <w:ins w:id="216" w:author="Rachel Fewster" w:date="2020-07-27T18:20:00Z">
        <w:r w:rsidR="004A2A65">
          <w:rPr>
            <w:rFonts w:ascii="Helvetica" w:hAnsi="Helvetica"/>
            <w:color w:val="FF0000"/>
            <w:sz w:val="18"/>
            <w:szCs w:val="18"/>
          </w:rPr>
          <w:t>been treated separately in previous literature</w:t>
        </w:r>
      </w:ins>
      <w:r w:rsidRPr="0008345C">
        <w:rPr>
          <w:rFonts w:ascii="Helvetica" w:hAnsi="Helvetica"/>
          <w:color w:val="FF0000"/>
          <w:sz w:val="18"/>
          <w:szCs w:val="18"/>
        </w:rPr>
        <w:t xml:space="preserve">. </w:t>
      </w:r>
      <w:ins w:id="217" w:author="Rachel Fewster" w:date="2020-07-27T18:24:00Z">
        <w:r w:rsidR="005C15AD">
          <w:rPr>
            <w:rFonts w:ascii="Helvetica" w:hAnsi="Helvetica"/>
            <w:color w:val="FF0000"/>
            <w:sz w:val="18"/>
            <w:szCs w:val="18"/>
          </w:rPr>
          <w:t>For example, m</w:t>
        </w:r>
      </w:ins>
      <w:del w:id="218" w:author="Rachel Fewster" w:date="2020-07-27T18:24:00Z">
        <w:r w:rsidRPr="0008345C" w:rsidDel="005C15AD">
          <w:rPr>
            <w:rFonts w:ascii="Helvetica" w:hAnsi="Helvetica"/>
            <w:color w:val="FF0000"/>
            <w:sz w:val="18"/>
            <w:szCs w:val="18"/>
          </w:rPr>
          <w:delText>M</w:delText>
        </w:r>
      </w:del>
      <w:r w:rsidRPr="0008345C">
        <w:rPr>
          <w:rFonts w:ascii="Helvetica" w:hAnsi="Helvetica"/>
          <w:color w:val="FF0000"/>
          <w:sz w:val="18"/>
          <w:szCs w:val="18"/>
        </w:rPr>
        <w:t>ark-recapture distance sampling methods typically do not estimate availability explicitly, but do use capture histories</w:t>
      </w:r>
      <w:del w:id="219" w:author="Rachel Fewster" w:date="2020-07-27T18:21:00Z">
        <w:r w:rsidRPr="0008345C" w:rsidDel="004A2A65">
          <w:rPr>
            <w:rFonts w:ascii="Helvetica" w:hAnsi="Helvetica"/>
            <w:color w:val="FF0000"/>
            <w:sz w:val="18"/>
            <w:szCs w:val="18"/>
          </w:rPr>
          <w:delText xml:space="preserve"> – so there is </w:delText>
        </w:r>
        <w:r w:rsidDel="004A2A65">
          <w:rPr>
            <w:rFonts w:ascii="Helvetica" w:hAnsi="Helvetica"/>
            <w:color w:val="FF0000"/>
            <w:sz w:val="18"/>
            <w:szCs w:val="18"/>
          </w:rPr>
          <w:delText xml:space="preserve">indeed some </w:delText>
        </w:r>
        <w:r w:rsidRPr="0008345C" w:rsidDel="004A2A65">
          <w:rPr>
            <w:rFonts w:ascii="Helvetica" w:hAnsi="Helvetica"/>
            <w:color w:val="FF0000"/>
            <w:sz w:val="18"/>
            <w:szCs w:val="18"/>
          </w:rPr>
          <w:delText>point in thinking about capture histories even when you are not interested in estimating availability</w:delText>
        </w:r>
      </w:del>
      <w:r w:rsidRPr="0008345C">
        <w:rPr>
          <w:rFonts w:ascii="Helvetica" w:hAnsi="Helvetica"/>
          <w:color w:val="FF0000"/>
          <w:sz w:val="18"/>
          <w:szCs w:val="18"/>
        </w:rPr>
        <w:t>.</w:t>
      </w:r>
      <w:ins w:id="220" w:author="Rachel Fewster" w:date="2020-07-27T18:21:00Z">
        <w:r w:rsidR="004A2A65">
          <w:rPr>
            <w:rFonts w:ascii="Helvetica" w:hAnsi="Helvetica"/>
            <w:color w:val="FF0000"/>
            <w:sz w:val="18"/>
            <w:szCs w:val="18"/>
          </w:rPr>
          <w:t xml:space="preserve"> This relates to the discussion above about the traditional meaning</w:t>
        </w:r>
      </w:ins>
      <w:ins w:id="221" w:author="Rachel Fewster" w:date="2020-07-27T18:28:00Z">
        <w:r w:rsidR="00870A23">
          <w:rPr>
            <w:rFonts w:ascii="Helvetica" w:hAnsi="Helvetica"/>
            <w:color w:val="FF0000"/>
            <w:sz w:val="18"/>
            <w:szCs w:val="18"/>
          </w:rPr>
          <w:t>s</w:t>
        </w:r>
      </w:ins>
      <w:ins w:id="222" w:author="Rachel Fewster" w:date="2020-07-27T18:21:00Z">
        <w:r w:rsidR="004A2A65">
          <w:rPr>
            <w:rFonts w:ascii="Helvetica" w:hAnsi="Helvetica"/>
            <w:color w:val="FF0000"/>
            <w:sz w:val="18"/>
            <w:szCs w:val="18"/>
          </w:rPr>
          <w:t xml:space="preserve"> of availability bias </w:t>
        </w:r>
      </w:ins>
      <w:ins w:id="223" w:author="Rachel Fewster" w:date="2020-07-27T18:24:00Z">
        <w:r w:rsidR="00870A23">
          <w:rPr>
            <w:rFonts w:ascii="Helvetica" w:hAnsi="Helvetica"/>
            <w:color w:val="FF0000"/>
            <w:sz w:val="18"/>
            <w:szCs w:val="18"/>
          </w:rPr>
          <w:t>and perception bias. U</w:t>
        </w:r>
      </w:ins>
      <w:ins w:id="224" w:author="Rachel Fewster" w:date="2020-07-27T18:21:00Z">
        <w:r w:rsidR="004A2A65">
          <w:rPr>
            <w:rFonts w:ascii="Helvetica" w:hAnsi="Helvetica"/>
            <w:color w:val="FF0000"/>
            <w:sz w:val="18"/>
            <w:szCs w:val="18"/>
          </w:rPr>
          <w:t xml:space="preserve">navailable animals are not included in traditional MRDS </w:t>
        </w:r>
        <w:r w:rsidR="009635E4">
          <w:rPr>
            <w:rFonts w:ascii="Helvetica" w:hAnsi="Helvetica"/>
            <w:color w:val="FF0000"/>
            <w:sz w:val="18"/>
            <w:szCs w:val="18"/>
          </w:rPr>
          <w:t>estimates, and the role of</w:t>
        </w:r>
        <w:r w:rsidR="005C15AD">
          <w:rPr>
            <w:rFonts w:ascii="Helvetica" w:hAnsi="Helvetica"/>
            <w:color w:val="FF0000"/>
            <w:sz w:val="18"/>
            <w:szCs w:val="18"/>
          </w:rPr>
          <w:t xml:space="preserve"> capture histories</w:t>
        </w:r>
      </w:ins>
      <w:ins w:id="225" w:author="Rachel Fewster" w:date="2020-07-27T18:25:00Z">
        <w:r w:rsidR="009635E4">
          <w:rPr>
            <w:rFonts w:ascii="Helvetica" w:hAnsi="Helvetica"/>
            <w:color w:val="FF0000"/>
            <w:sz w:val="18"/>
            <w:szCs w:val="18"/>
          </w:rPr>
          <w:t xml:space="preserve"> </w:t>
        </w:r>
      </w:ins>
      <w:ins w:id="226" w:author="Rachel Fewster" w:date="2020-07-27T18:28:00Z">
        <w:r w:rsidR="009635E4">
          <w:rPr>
            <w:rFonts w:ascii="Helvetica" w:hAnsi="Helvetica"/>
            <w:color w:val="FF0000"/>
            <w:sz w:val="18"/>
            <w:szCs w:val="18"/>
          </w:rPr>
          <w:t>is</w:t>
        </w:r>
        <w:r w:rsidR="00870A23">
          <w:rPr>
            <w:rFonts w:ascii="Helvetica" w:hAnsi="Helvetica"/>
            <w:color w:val="FF0000"/>
            <w:sz w:val="18"/>
            <w:szCs w:val="18"/>
          </w:rPr>
          <w:t xml:space="preserve"> to address perception bias</w:t>
        </w:r>
      </w:ins>
      <w:ins w:id="227" w:author="Rachel Fewster" w:date="2020-07-27T18:21:00Z">
        <w:r w:rsidR="009635E4">
          <w:rPr>
            <w:rFonts w:ascii="Helvetica" w:hAnsi="Helvetica"/>
            <w:color w:val="FF0000"/>
            <w:sz w:val="18"/>
            <w:szCs w:val="18"/>
          </w:rPr>
          <w:t>. Regarding</w:t>
        </w:r>
        <w:r w:rsidR="004A2A65">
          <w:rPr>
            <w:rFonts w:ascii="Helvetica" w:hAnsi="Helvetica"/>
            <w:color w:val="FF0000"/>
            <w:sz w:val="18"/>
            <w:szCs w:val="18"/>
          </w:rPr>
          <w:t xml:space="preserve"> uncertain capture histories</w:t>
        </w:r>
      </w:ins>
      <w:ins w:id="228" w:author="Rachel Fewster" w:date="2020-07-28T10:11:00Z">
        <w:r w:rsidR="009635E4">
          <w:rPr>
            <w:rFonts w:ascii="Helvetica" w:hAnsi="Helvetica"/>
            <w:color w:val="FF0000"/>
            <w:sz w:val="18"/>
            <w:szCs w:val="18"/>
          </w:rPr>
          <w:t>, these</w:t>
        </w:r>
      </w:ins>
      <w:ins w:id="229" w:author="Rachel Fewster" w:date="2020-07-27T18:21:00Z">
        <w:r w:rsidR="004A2A65">
          <w:rPr>
            <w:rFonts w:ascii="Helvetica" w:hAnsi="Helvetica"/>
            <w:color w:val="FF0000"/>
            <w:sz w:val="18"/>
            <w:szCs w:val="18"/>
          </w:rPr>
          <w:t xml:space="preserve"> have been considered in</w:t>
        </w:r>
        <w:r w:rsidR="00865689">
          <w:rPr>
            <w:rFonts w:ascii="Helvetica" w:hAnsi="Helvetica"/>
            <w:color w:val="FF0000"/>
            <w:sz w:val="18"/>
            <w:szCs w:val="18"/>
          </w:rPr>
          <w:t xml:space="preserve"> models for misidentification, and</w:t>
        </w:r>
        <w:r w:rsidR="004A2A65">
          <w:rPr>
            <w:rFonts w:ascii="Helvetica" w:hAnsi="Helvetica"/>
            <w:color w:val="FF0000"/>
            <w:sz w:val="18"/>
            <w:szCs w:val="18"/>
          </w:rPr>
          <w:t xml:space="preserve"> for mod</w:t>
        </w:r>
        <w:r w:rsidR="00865689">
          <w:rPr>
            <w:rFonts w:ascii="Helvetica" w:hAnsi="Helvetica"/>
            <w:color w:val="FF0000"/>
            <w:sz w:val="18"/>
            <w:szCs w:val="18"/>
          </w:rPr>
          <w:t>els where</w:t>
        </w:r>
        <w:r w:rsidR="00F02F37">
          <w:rPr>
            <w:rFonts w:ascii="Helvetica" w:hAnsi="Helvetica"/>
            <w:color w:val="FF0000"/>
            <w:sz w:val="18"/>
            <w:szCs w:val="18"/>
          </w:rPr>
          <w:t xml:space="preserve"> two distinct</w:t>
        </w:r>
        <w:r w:rsidR="004A2A65">
          <w:rPr>
            <w:rFonts w:ascii="Helvetica" w:hAnsi="Helvetica"/>
            <w:color w:val="FF0000"/>
            <w:sz w:val="18"/>
            <w:szCs w:val="18"/>
          </w:rPr>
          <w:t xml:space="preserve"> sampling protocols </w:t>
        </w:r>
      </w:ins>
      <w:ins w:id="230" w:author="Rachel Fewster" w:date="2020-07-27T18:26:00Z">
        <w:r w:rsidR="00865689">
          <w:rPr>
            <w:rFonts w:ascii="Helvetica" w:hAnsi="Helvetica"/>
            <w:color w:val="FF0000"/>
            <w:sz w:val="18"/>
            <w:szCs w:val="18"/>
          </w:rPr>
          <w:t xml:space="preserve">are used </w:t>
        </w:r>
      </w:ins>
      <w:ins w:id="231" w:author="Rachel Fewster" w:date="2020-07-27T18:21:00Z">
        <w:r w:rsidR="004A2A65">
          <w:rPr>
            <w:rFonts w:ascii="Helvetica" w:hAnsi="Helvetica"/>
            <w:color w:val="FF0000"/>
            <w:sz w:val="18"/>
            <w:szCs w:val="18"/>
          </w:rPr>
          <w:t>to determine individual identity, such as photographs and DNA samples</w:t>
        </w:r>
        <w:r w:rsidR="00F02F37">
          <w:rPr>
            <w:rFonts w:ascii="Helvetica" w:hAnsi="Helvetica"/>
            <w:color w:val="FF0000"/>
            <w:sz w:val="18"/>
            <w:szCs w:val="18"/>
          </w:rPr>
          <w:t xml:space="preserve"> which cannot be reconciled to the same animal</w:t>
        </w:r>
        <w:r w:rsidR="007E57CA">
          <w:rPr>
            <w:rFonts w:ascii="Helvetica" w:hAnsi="Helvetica"/>
            <w:color w:val="FF0000"/>
            <w:sz w:val="18"/>
            <w:szCs w:val="18"/>
          </w:rPr>
          <w:t xml:space="preserve">; however, as </w:t>
        </w:r>
      </w:ins>
      <w:ins w:id="232" w:author="Rachel Fewster" w:date="2020-07-28T10:12:00Z">
        <w:r w:rsidR="007E57CA">
          <w:rPr>
            <w:rFonts w:ascii="Helvetica" w:hAnsi="Helvetica"/>
            <w:color w:val="FF0000"/>
            <w:sz w:val="18"/>
            <w:szCs w:val="18"/>
          </w:rPr>
          <w:t>mentioned</w:t>
        </w:r>
      </w:ins>
      <w:ins w:id="233" w:author="Rachel Fewster" w:date="2020-07-27T18:21:00Z">
        <w:r w:rsidR="007E57CA">
          <w:rPr>
            <w:rFonts w:ascii="Helvetica" w:hAnsi="Helvetica"/>
            <w:color w:val="FF0000"/>
            <w:sz w:val="18"/>
            <w:szCs w:val="18"/>
          </w:rPr>
          <w:t>,</w:t>
        </w:r>
      </w:ins>
      <w:ins w:id="234" w:author="Rachel Fewster" w:date="2020-07-28T10:12:00Z">
        <w:r w:rsidR="007E57CA">
          <w:rPr>
            <w:rFonts w:ascii="Helvetica" w:hAnsi="Helvetica"/>
            <w:color w:val="FF0000"/>
            <w:sz w:val="18"/>
            <w:szCs w:val="18"/>
          </w:rPr>
          <w:t xml:space="preserve"> </w:t>
        </w:r>
      </w:ins>
      <w:ins w:id="235" w:author="Rachel Fewster" w:date="2020-07-27T18:21:00Z">
        <w:r w:rsidR="00865689">
          <w:rPr>
            <w:rFonts w:ascii="Helvetica" w:hAnsi="Helvetica"/>
            <w:color w:val="FF0000"/>
            <w:sz w:val="18"/>
            <w:szCs w:val="18"/>
          </w:rPr>
          <w:t xml:space="preserve">these cases have not included </w:t>
        </w:r>
      </w:ins>
      <w:ins w:id="236" w:author="Rachel Fewster" w:date="2020-07-27T18:27:00Z">
        <w:r w:rsidR="00865689">
          <w:rPr>
            <w:rFonts w:ascii="Helvetica" w:hAnsi="Helvetica"/>
            <w:color w:val="FF0000"/>
            <w:sz w:val="18"/>
            <w:szCs w:val="18"/>
          </w:rPr>
          <w:t xml:space="preserve">explicit </w:t>
        </w:r>
      </w:ins>
      <w:ins w:id="237" w:author="Rachel Fewster" w:date="2020-07-27T18:21:00Z">
        <w:r w:rsidR="00865689">
          <w:rPr>
            <w:rFonts w:ascii="Helvetica" w:hAnsi="Helvetica"/>
            <w:color w:val="FF0000"/>
            <w:sz w:val="18"/>
            <w:szCs w:val="18"/>
          </w:rPr>
          <w:t>availability models.</w:t>
        </w:r>
      </w:ins>
      <w:ins w:id="238" w:author="Rachel Fewster" w:date="2020-07-27T18:29:00Z">
        <w:r w:rsidR="00F769BB">
          <w:rPr>
            <w:rFonts w:ascii="Helvetica" w:hAnsi="Helvetica"/>
            <w:color w:val="FF0000"/>
            <w:sz w:val="18"/>
            <w:szCs w:val="18"/>
          </w:rPr>
          <w:t xml:space="preserve"> Since the literature on both topics is relevant to the current paper, we feel the existing statement makes a useful point.</w:t>
        </w:r>
      </w:ins>
      <w:r w:rsidR="002B0CD8" w:rsidRPr="002B0CD8">
        <w:rPr>
          <w:rFonts w:ascii="Helvetica" w:hAnsi="Helvetica"/>
          <w:color w:val="000000"/>
          <w:sz w:val="18"/>
          <w:szCs w:val="18"/>
        </w:rPr>
        <w:br/>
      </w:r>
      <w:r w:rsidR="002B0CD8" w:rsidRPr="002B0CD8">
        <w:rPr>
          <w:rFonts w:ascii="Helvetica" w:hAnsi="Helvetica"/>
          <w:color w:val="000000"/>
          <w:sz w:val="18"/>
          <w:szCs w:val="18"/>
        </w:rPr>
        <w:br/>
        <w:t>In page 6 you say “They did not allow animal movement in the direction of aircraft travel” – given airplane vs animal speed, would that be a big problem for them? </w:t>
      </w:r>
    </w:p>
    <w:p w14:paraId="3904A3C1" w14:textId="020AE893" w:rsidR="0008345C" w:rsidRDefault="0008345C" w:rsidP="002B0CD8">
      <w:pPr>
        <w:rPr>
          <w:rFonts w:ascii="Helvetica" w:hAnsi="Helvetica"/>
          <w:color w:val="000000"/>
          <w:sz w:val="18"/>
          <w:szCs w:val="18"/>
        </w:rPr>
      </w:pPr>
    </w:p>
    <w:p w14:paraId="7789117C" w14:textId="48CC2B7A" w:rsidR="0008345C" w:rsidRPr="0008345C" w:rsidRDefault="0008345C" w:rsidP="002B0CD8">
      <w:pPr>
        <w:rPr>
          <w:rFonts w:ascii="Helvetica" w:hAnsi="Helvetica"/>
          <w:color w:val="FF0000"/>
          <w:sz w:val="18"/>
          <w:szCs w:val="18"/>
        </w:rPr>
      </w:pPr>
      <w:r w:rsidRPr="0008345C">
        <w:rPr>
          <w:rFonts w:ascii="Helvetica" w:hAnsi="Helvetica"/>
          <w:color w:val="FF0000"/>
          <w:sz w:val="18"/>
          <w:szCs w:val="18"/>
        </w:rPr>
        <w:t xml:space="preserve">No, it would </w:t>
      </w:r>
      <w:del w:id="239" w:author="Rachel Fewster" w:date="2020-07-27T18:31:00Z">
        <w:r w:rsidRPr="0008345C" w:rsidDel="0075170D">
          <w:rPr>
            <w:rFonts w:ascii="Helvetica" w:hAnsi="Helvetica"/>
            <w:color w:val="FF0000"/>
            <w:sz w:val="18"/>
            <w:szCs w:val="18"/>
          </w:rPr>
          <w:delText xml:space="preserve">be </w:delText>
        </w:r>
      </w:del>
      <w:r w:rsidRPr="0008345C">
        <w:rPr>
          <w:rFonts w:ascii="Helvetica" w:hAnsi="Helvetica"/>
          <w:color w:val="FF0000"/>
          <w:sz w:val="18"/>
          <w:szCs w:val="18"/>
        </w:rPr>
        <w:t>no</w:t>
      </w:r>
      <w:ins w:id="240" w:author="Rachel Fewster" w:date="2020-07-27T18:31:00Z">
        <w:r w:rsidR="0075170D">
          <w:rPr>
            <w:rFonts w:ascii="Helvetica" w:hAnsi="Helvetica"/>
            <w:color w:val="FF0000"/>
            <w:sz w:val="18"/>
            <w:szCs w:val="18"/>
          </w:rPr>
          <w:t>t be a considerable</w:t>
        </w:r>
      </w:ins>
      <w:r w:rsidRPr="0008345C">
        <w:rPr>
          <w:rFonts w:ascii="Helvetica" w:hAnsi="Helvetica"/>
          <w:color w:val="FF0000"/>
          <w:sz w:val="18"/>
          <w:szCs w:val="18"/>
        </w:rPr>
        <w:t xml:space="preserve"> problem for the</w:t>
      </w:r>
      <w:ins w:id="241" w:author="Rachel Fewster" w:date="2020-07-27T18:32:00Z">
        <w:r w:rsidR="0075170D">
          <w:rPr>
            <w:rFonts w:ascii="Helvetica" w:hAnsi="Helvetica"/>
            <w:color w:val="FF0000"/>
            <w:sz w:val="18"/>
            <w:szCs w:val="18"/>
          </w:rPr>
          <w:t xml:space="preserve"> application considered by those authors</w:t>
        </w:r>
      </w:ins>
      <w:del w:id="242" w:author="Rachel Fewster" w:date="2020-07-27T18:32:00Z">
        <w:r w:rsidRPr="0008345C" w:rsidDel="0075170D">
          <w:rPr>
            <w:rFonts w:ascii="Helvetica" w:hAnsi="Helvetica"/>
            <w:color w:val="FF0000"/>
            <w:sz w:val="18"/>
            <w:szCs w:val="18"/>
          </w:rPr>
          <w:delText>m</w:delText>
        </w:r>
      </w:del>
      <w:r w:rsidRPr="0008345C">
        <w:rPr>
          <w:rFonts w:ascii="Helvetica" w:hAnsi="Helvetica"/>
          <w:color w:val="FF0000"/>
          <w:sz w:val="18"/>
          <w:szCs w:val="18"/>
        </w:rPr>
        <w:t xml:space="preserve">, </w:t>
      </w:r>
      <w:del w:id="243" w:author="Rachel Fewster" w:date="2020-07-27T18:33:00Z">
        <w:r w:rsidRPr="0008345C" w:rsidDel="0075170D">
          <w:rPr>
            <w:rFonts w:ascii="Helvetica" w:hAnsi="Helvetica"/>
            <w:color w:val="FF0000"/>
            <w:sz w:val="18"/>
            <w:szCs w:val="18"/>
          </w:rPr>
          <w:delText xml:space="preserve">and indeed it is no problem for our </w:delText>
        </w:r>
        <w:commentRangeStart w:id="244"/>
        <w:r w:rsidRPr="0008345C" w:rsidDel="0075170D">
          <w:rPr>
            <w:rFonts w:ascii="Helvetica" w:hAnsi="Helvetica"/>
            <w:color w:val="FF0000"/>
            <w:sz w:val="18"/>
            <w:szCs w:val="18"/>
          </w:rPr>
          <w:delText>application</w:delText>
        </w:r>
      </w:del>
      <w:commentRangeEnd w:id="244"/>
      <w:r w:rsidR="0075170D">
        <w:rPr>
          <w:rStyle w:val="CommentReference"/>
          <w:rFonts w:asciiTheme="minorHAnsi" w:eastAsiaTheme="minorHAnsi" w:hAnsiTheme="minorHAnsi" w:cstheme="minorBidi"/>
          <w:lang w:eastAsia="en-US"/>
        </w:rPr>
        <w:commentReference w:id="244"/>
      </w:r>
      <w:del w:id="245" w:author="Rachel Fewster" w:date="2020-07-27T18:33:00Z">
        <w:r w:rsidRPr="0008345C" w:rsidDel="0075170D">
          <w:rPr>
            <w:rFonts w:ascii="Helvetica" w:hAnsi="Helvetica"/>
            <w:color w:val="FF0000"/>
            <w:sz w:val="18"/>
            <w:szCs w:val="18"/>
          </w:rPr>
          <w:delText xml:space="preserve"> (we did investigate the effect of not allowing animal movement in the direction of aircraft travel) – </w:delText>
        </w:r>
      </w:del>
      <w:r w:rsidRPr="0008345C">
        <w:rPr>
          <w:rFonts w:ascii="Helvetica" w:hAnsi="Helvetica"/>
          <w:color w:val="FF0000"/>
          <w:sz w:val="18"/>
          <w:szCs w:val="18"/>
        </w:rPr>
        <w:t>because the aircraft moves so much faster than the animals</w:t>
      </w:r>
      <w:ins w:id="246" w:author="Rachel Fewster" w:date="2020-07-27T18:33:00Z">
        <w:r w:rsidR="0075170D">
          <w:rPr>
            <w:rFonts w:ascii="Helvetica" w:hAnsi="Helvetica"/>
            <w:color w:val="FF0000"/>
            <w:sz w:val="18"/>
            <w:szCs w:val="18"/>
          </w:rPr>
          <w:t xml:space="preserve"> in their scenario</w:t>
        </w:r>
      </w:ins>
      <w:r w:rsidRPr="0008345C">
        <w:rPr>
          <w:rFonts w:ascii="Helvetica" w:hAnsi="Helvetica"/>
          <w:color w:val="FF0000"/>
          <w:sz w:val="18"/>
          <w:szCs w:val="18"/>
        </w:rPr>
        <w:t>. It would become a problem for a survey platform that moved</w:t>
      </w:r>
      <w:del w:id="247" w:author="Rachel Fewster" w:date="2020-07-27T18:33:00Z">
        <w:r w:rsidRPr="0008345C" w:rsidDel="0075170D">
          <w:rPr>
            <w:rFonts w:ascii="Helvetica" w:hAnsi="Helvetica"/>
            <w:color w:val="FF0000"/>
            <w:sz w:val="18"/>
            <w:szCs w:val="18"/>
          </w:rPr>
          <w:delText xml:space="preserve"> much</w:delText>
        </w:r>
      </w:del>
      <w:r w:rsidRPr="0008345C">
        <w:rPr>
          <w:rFonts w:ascii="Helvetica" w:hAnsi="Helvetica"/>
          <w:color w:val="FF0000"/>
          <w:sz w:val="18"/>
          <w:szCs w:val="18"/>
        </w:rPr>
        <w:t xml:space="preserve"> </w:t>
      </w:r>
      <w:ins w:id="248" w:author="Rachel Fewster" w:date="2020-07-27T18:33:00Z">
        <w:r w:rsidR="0075170D">
          <w:rPr>
            <w:rFonts w:ascii="Helvetica" w:hAnsi="Helvetica"/>
            <w:color w:val="FF0000"/>
            <w:sz w:val="18"/>
            <w:szCs w:val="18"/>
          </w:rPr>
          <w:t xml:space="preserve">more </w:t>
        </w:r>
      </w:ins>
      <w:r w:rsidRPr="0008345C">
        <w:rPr>
          <w:rFonts w:ascii="Helvetica" w:hAnsi="Helvetica"/>
          <w:color w:val="FF0000"/>
          <w:sz w:val="18"/>
          <w:szCs w:val="18"/>
        </w:rPr>
        <w:t>slow</w:t>
      </w:r>
      <w:ins w:id="249" w:author="Rachel Fewster" w:date="2020-07-27T18:33:00Z">
        <w:r w:rsidR="0075170D">
          <w:rPr>
            <w:rFonts w:ascii="Helvetica" w:hAnsi="Helvetica"/>
            <w:color w:val="FF0000"/>
            <w:sz w:val="18"/>
            <w:szCs w:val="18"/>
          </w:rPr>
          <w:t>ly</w:t>
        </w:r>
      </w:ins>
      <w:del w:id="250" w:author="Rachel Fewster" w:date="2020-07-27T18:33:00Z">
        <w:r w:rsidRPr="0008345C" w:rsidDel="0075170D">
          <w:rPr>
            <w:rFonts w:ascii="Helvetica" w:hAnsi="Helvetica"/>
            <w:color w:val="FF0000"/>
            <w:sz w:val="18"/>
            <w:szCs w:val="18"/>
          </w:rPr>
          <w:delText>er</w:delText>
        </w:r>
      </w:del>
      <w:r w:rsidRPr="0008345C">
        <w:rPr>
          <w:rFonts w:ascii="Helvetica" w:hAnsi="Helvetica"/>
          <w:color w:val="FF0000"/>
          <w:sz w:val="18"/>
          <w:szCs w:val="18"/>
        </w:rPr>
        <w:t xml:space="preserve"> relative to animals, as might be the case for some drones</w:t>
      </w:r>
      <w:del w:id="251" w:author="Rachel Fewster" w:date="2020-07-27T18:34:00Z">
        <w:r w:rsidRPr="0008345C" w:rsidDel="0075170D">
          <w:rPr>
            <w:rFonts w:ascii="Helvetica" w:hAnsi="Helvetica"/>
            <w:color w:val="FF0000"/>
            <w:sz w:val="18"/>
            <w:szCs w:val="18"/>
          </w:rPr>
          <w:delText xml:space="preserve"> for example</w:delText>
        </w:r>
      </w:del>
      <w:r w:rsidRPr="0008345C">
        <w:rPr>
          <w:rFonts w:ascii="Helvetica" w:hAnsi="Helvetica"/>
          <w:color w:val="FF0000"/>
          <w:sz w:val="18"/>
          <w:szCs w:val="18"/>
        </w:rPr>
        <w:t>. We have added the words</w:t>
      </w:r>
      <w:ins w:id="252" w:author="Rachel Fewster" w:date="2020-07-27T18:33:00Z">
        <w:r w:rsidR="0075170D">
          <w:rPr>
            <w:rFonts w:ascii="Helvetica" w:hAnsi="Helvetica"/>
            <w:color w:val="FF0000"/>
            <w:sz w:val="18"/>
            <w:szCs w:val="18"/>
          </w:rPr>
          <w:t>:</w:t>
        </w:r>
      </w:ins>
      <w:r w:rsidRPr="0008345C">
        <w:rPr>
          <w:rFonts w:ascii="Helvetica" w:hAnsi="Helvetica"/>
          <w:color w:val="FF0000"/>
          <w:sz w:val="18"/>
          <w:szCs w:val="18"/>
        </w:rPr>
        <w:t xml:space="preserve"> “</w:t>
      </w:r>
      <w:r w:rsidR="000055E2" w:rsidRPr="000055E2">
        <w:rPr>
          <w:rFonts w:ascii="Helvetica" w:hAnsi="Helvetica"/>
          <w:color w:val="FF0000"/>
          <w:sz w:val="18"/>
          <w:szCs w:val="18"/>
        </w:rPr>
        <w:t>Neglecting animal movement in the direction of aircraft travel</w:t>
      </w:r>
      <w:r w:rsidRPr="000055E2">
        <w:rPr>
          <w:rFonts w:ascii="Helvetica" w:hAnsi="Helvetica"/>
          <w:color w:val="FF0000"/>
          <w:sz w:val="18"/>
          <w:szCs w:val="18"/>
        </w:rPr>
        <w:t xml:space="preserve"> is </w:t>
      </w:r>
      <w:r w:rsidRPr="0008345C">
        <w:rPr>
          <w:rFonts w:ascii="Helvetica" w:hAnsi="Helvetica"/>
          <w:color w:val="FF0000"/>
          <w:sz w:val="18"/>
          <w:szCs w:val="18"/>
        </w:rPr>
        <w:t xml:space="preserve">not </w:t>
      </w:r>
      <w:r w:rsidR="000055E2">
        <w:rPr>
          <w:rFonts w:ascii="Helvetica" w:hAnsi="Helvetica"/>
          <w:color w:val="FF0000"/>
          <w:sz w:val="18"/>
          <w:szCs w:val="18"/>
        </w:rPr>
        <w:t>a problem</w:t>
      </w:r>
      <w:r w:rsidRPr="0008345C">
        <w:rPr>
          <w:rFonts w:ascii="Helvetica" w:hAnsi="Helvetica"/>
          <w:color w:val="FF0000"/>
          <w:sz w:val="18"/>
          <w:szCs w:val="18"/>
        </w:rPr>
        <w:t xml:space="preserve"> for observers that travel much faster than the animals, but it is </w:t>
      </w:r>
      <w:r w:rsidR="000055E2">
        <w:rPr>
          <w:rFonts w:ascii="Helvetica" w:hAnsi="Helvetica"/>
          <w:color w:val="FF0000"/>
          <w:sz w:val="18"/>
          <w:szCs w:val="18"/>
        </w:rPr>
        <w:t>a problem</w:t>
      </w:r>
      <w:r w:rsidRPr="0008345C">
        <w:rPr>
          <w:rFonts w:ascii="Helvetica" w:hAnsi="Helvetica"/>
          <w:color w:val="FF0000"/>
          <w:sz w:val="18"/>
          <w:szCs w:val="18"/>
        </w:rPr>
        <w:t xml:space="preserve"> for</w:t>
      </w:r>
      <w:del w:id="253" w:author="Rachel Fewster" w:date="2020-07-28T16:54:00Z">
        <w:r w:rsidRPr="0008345C" w:rsidDel="006F52FB">
          <w:rPr>
            <w:rFonts w:ascii="Helvetica" w:hAnsi="Helvetica"/>
            <w:color w:val="FF0000"/>
            <w:sz w:val="18"/>
            <w:szCs w:val="18"/>
          </w:rPr>
          <w:delText xml:space="preserve"> much</w:delText>
        </w:r>
      </w:del>
      <w:r w:rsidRPr="0008345C">
        <w:rPr>
          <w:rFonts w:ascii="Helvetica" w:hAnsi="Helvetica"/>
          <w:color w:val="FF0000"/>
          <w:sz w:val="18"/>
          <w:szCs w:val="18"/>
        </w:rPr>
        <w:t xml:space="preserve"> slow</w:t>
      </w:r>
      <w:del w:id="254" w:author="Rachel Fewster" w:date="2020-07-28T16:54:00Z">
        <w:r w:rsidRPr="0008345C" w:rsidDel="006F52FB">
          <w:rPr>
            <w:rFonts w:ascii="Helvetica" w:hAnsi="Helvetica"/>
            <w:color w:val="FF0000"/>
            <w:sz w:val="18"/>
            <w:szCs w:val="18"/>
          </w:rPr>
          <w:delText>er</w:delText>
        </w:r>
      </w:del>
      <w:r w:rsidRPr="0008345C">
        <w:rPr>
          <w:rFonts w:ascii="Helvetica" w:hAnsi="Helvetica"/>
          <w:color w:val="FF0000"/>
          <w:sz w:val="18"/>
          <w:szCs w:val="18"/>
        </w:rPr>
        <w:t>-moving observers.”</w:t>
      </w:r>
    </w:p>
    <w:p w14:paraId="275B96F5" w14:textId="0868D6C9" w:rsidR="002B0CD8" w:rsidRDefault="002B0CD8" w:rsidP="002B0CD8">
      <w:pPr>
        <w:rPr>
          <w:rFonts w:ascii="Helvetica" w:hAnsi="Helvetica"/>
          <w:color w:val="000000"/>
          <w:sz w:val="18"/>
          <w:szCs w:val="18"/>
        </w:rPr>
      </w:pPr>
      <w:r w:rsidRPr="002B0CD8">
        <w:rPr>
          <w:rFonts w:ascii="Helvetica" w:hAnsi="Helvetica"/>
          <w:color w:val="000000"/>
          <w:sz w:val="18"/>
          <w:szCs w:val="18"/>
        </w:rPr>
        <w:br/>
      </w:r>
      <w:r w:rsidRPr="002B0CD8">
        <w:rPr>
          <w:rFonts w:ascii="Helvetica" w:hAnsi="Helvetica"/>
          <w:color w:val="000000"/>
          <w:sz w:val="18"/>
          <w:szCs w:val="18"/>
        </w:rPr>
        <w:br/>
        <w:t>In page 8, The matrix derived from equation 5, U(t)=</w:t>
      </w:r>
      <w:proofErr w:type="gramStart"/>
      <w:r w:rsidRPr="002B0CD8">
        <w:rPr>
          <w:rFonts w:ascii="Helvetica" w:hAnsi="Helvetica"/>
          <w:color w:val="000000"/>
          <w:sz w:val="18"/>
          <w:szCs w:val="18"/>
        </w:rPr>
        <w:t>exp(</w:t>
      </w:r>
      <w:proofErr w:type="gramEnd"/>
      <w:r w:rsidRPr="002B0CD8">
        <w:rPr>
          <w:rFonts w:ascii="Helvetica" w:hAnsi="Helvetica"/>
          <w:color w:val="000000"/>
          <w:sz w:val="18"/>
          <w:szCs w:val="18"/>
        </w:rPr>
        <w:t>Qt) does not seem to have rows adding up to 1 (which should be the case for a state transition matrix, as say equation 4)? Is there some normalizing constant missing, or am I missing something?</w:t>
      </w:r>
    </w:p>
    <w:p w14:paraId="458BADC5" w14:textId="77777777" w:rsidR="002B0CD8" w:rsidRDefault="002B0CD8" w:rsidP="002B0CD8">
      <w:pPr>
        <w:rPr>
          <w:rFonts w:ascii="Helvetica" w:hAnsi="Helvetica"/>
          <w:color w:val="000000"/>
          <w:sz w:val="18"/>
          <w:szCs w:val="18"/>
        </w:rPr>
      </w:pPr>
    </w:p>
    <w:p w14:paraId="4ECA1DA9" w14:textId="5213D8CE" w:rsidR="006764D6" w:rsidRDefault="002B0CD8" w:rsidP="002B0CD8">
      <w:pPr>
        <w:rPr>
          <w:rFonts w:ascii="Helvetica" w:hAnsi="Helvetica"/>
          <w:color w:val="000000"/>
          <w:sz w:val="18"/>
          <w:szCs w:val="18"/>
        </w:rPr>
      </w:pPr>
      <w:r w:rsidRPr="002B0CD8">
        <w:rPr>
          <w:rFonts w:ascii="Helvetica" w:hAnsi="Helvetica"/>
          <w:color w:val="FF0000"/>
          <w:sz w:val="18"/>
          <w:szCs w:val="18"/>
        </w:rPr>
        <w:t>The exponential in this equation is a matrix exponential, not a matri</w:t>
      </w:r>
      <w:r w:rsidR="00303635">
        <w:rPr>
          <w:rFonts w:ascii="Helvetica" w:hAnsi="Helvetica"/>
          <w:color w:val="FF0000"/>
          <w:sz w:val="18"/>
          <w:szCs w:val="18"/>
        </w:rPr>
        <w:t>x</w:t>
      </w:r>
      <w:r w:rsidRPr="002B0CD8">
        <w:rPr>
          <w:rFonts w:ascii="Helvetica" w:hAnsi="Helvetica"/>
          <w:color w:val="FF0000"/>
          <w:sz w:val="18"/>
          <w:szCs w:val="18"/>
        </w:rPr>
        <w:t xml:space="preserve"> consisting of each element of Q exponentiated. We have added the words “, where here </w:t>
      </w:r>
      <w:proofErr w:type="gramStart"/>
      <w:r w:rsidRPr="002B0CD8">
        <w:rPr>
          <w:rFonts w:ascii="Helvetica" w:hAnsi="Helvetica"/>
          <w:color w:val="FF0000"/>
          <w:sz w:val="18"/>
          <w:szCs w:val="18"/>
        </w:rPr>
        <w:t>exp(</w:t>
      </w:r>
      <w:proofErr w:type="gramEnd"/>
      <w:r w:rsidRPr="002B0CD8">
        <w:rPr>
          <w:rFonts w:ascii="Helvetica" w:hAnsi="Helvetica"/>
          <w:color w:val="FF0000"/>
          <w:sz w:val="18"/>
          <w:szCs w:val="18"/>
        </w:rPr>
        <w:t>) indicates a matrix exponential function”</w:t>
      </w:r>
      <w:r w:rsidRPr="002B0CD8">
        <w:rPr>
          <w:rFonts w:ascii="Helvetica" w:hAnsi="Helvetica"/>
          <w:color w:val="000000"/>
          <w:sz w:val="18"/>
          <w:szCs w:val="18"/>
        </w:rPr>
        <w:br/>
      </w:r>
      <w:r w:rsidRPr="002B0CD8">
        <w:rPr>
          <w:rFonts w:ascii="Helvetica" w:hAnsi="Helvetica"/>
          <w:color w:val="000000"/>
          <w:sz w:val="18"/>
          <w:szCs w:val="18"/>
        </w:rPr>
        <w:br/>
        <w:t>Might section 5.2 be an appendix? In some sense, this is just a description of the computational algorithm you used, so it becomes quite distracting while there’s no need to read it to understand the methods/message of the paper?</w:t>
      </w:r>
    </w:p>
    <w:p w14:paraId="5E714940" w14:textId="77777777" w:rsidR="00303635" w:rsidRDefault="00303635" w:rsidP="002B0CD8">
      <w:pPr>
        <w:rPr>
          <w:rFonts w:ascii="Helvetica" w:hAnsi="Helvetica"/>
          <w:color w:val="000000"/>
          <w:sz w:val="18"/>
          <w:szCs w:val="18"/>
        </w:rPr>
      </w:pPr>
    </w:p>
    <w:p w14:paraId="2AE9F334" w14:textId="20770A8D" w:rsidR="00544C93" w:rsidRDefault="006764D6" w:rsidP="002B0CD8">
      <w:pPr>
        <w:rPr>
          <w:rFonts w:ascii="Helvetica" w:hAnsi="Helvetica"/>
          <w:color w:val="FF0000"/>
          <w:sz w:val="18"/>
          <w:szCs w:val="18"/>
        </w:rPr>
      </w:pPr>
      <w:r w:rsidRPr="006764D6">
        <w:rPr>
          <w:rFonts w:ascii="Helvetica" w:hAnsi="Helvetica"/>
          <w:color w:val="FF0000"/>
          <w:sz w:val="18"/>
          <w:szCs w:val="18"/>
        </w:rPr>
        <w:t xml:space="preserve">We </w:t>
      </w:r>
      <w:r w:rsidR="00544C93">
        <w:rPr>
          <w:rFonts w:ascii="Helvetica" w:hAnsi="Helvetica"/>
          <w:color w:val="FF0000"/>
          <w:sz w:val="18"/>
          <w:szCs w:val="18"/>
        </w:rPr>
        <w:t xml:space="preserve">have moved this section to </w:t>
      </w:r>
      <w:ins w:id="255" w:author="Rachel Fewster" w:date="2020-07-27T18:36:00Z">
        <w:r w:rsidR="000B5544">
          <w:rPr>
            <w:rFonts w:ascii="Helvetica" w:hAnsi="Helvetica"/>
            <w:color w:val="FF0000"/>
            <w:sz w:val="18"/>
            <w:szCs w:val="18"/>
          </w:rPr>
          <w:t>A</w:t>
        </w:r>
      </w:ins>
      <w:del w:id="256" w:author="Rachel Fewster" w:date="2020-07-27T18:36:00Z">
        <w:r w:rsidR="00544C93" w:rsidDel="000B5544">
          <w:rPr>
            <w:rFonts w:ascii="Helvetica" w:hAnsi="Helvetica"/>
            <w:color w:val="FF0000"/>
            <w:sz w:val="18"/>
            <w:szCs w:val="18"/>
          </w:rPr>
          <w:delText>ab a</w:delText>
        </w:r>
      </w:del>
      <w:r w:rsidRPr="006764D6">
        <w:rPr>
          <w:rFonts w:ascii="Helvetica" w:hAnsi="Helvetica"/>
          <w:color w:val="FF0000"/>
          <w:sz w:val="18"/>
          <w:szCs w:val="18"/>
        </w:rPr>
        <w:t>ppendix</w:t>
      </w:r>
      <w:ins w:id="257" w:author="Rachel Fewster" w:date="2020-07-27T18:37:00Z">
        <w:r w:rsidR="000B5544">
          <w:rPr>
            <w:rFonts w:ascii="Helvetica" w:hAnsi="Helvetica"/>
            <w:color w:val="FF0000"/>
            <w:sz w:val="18"/>
            <w:szCs w:val="18"/>
          </w:rPr>
          <w:t xml:space="preserve"> B</w:t>
        </w:r>
      </w:ins>
      <w:ins w:id="258" w:author="Rachel Fewster" w:date="2020-07-28T15:09:00Z">
        <w:r w:rsidR="00595F0A">
          <w:rPr>
            <w:rFonts w:ascii="Helvetica" w:hAnsi="Helvetica"/>
            <w:color w:val="FF0000"/>
            <w:sz w:val="18"/>
            <w:szCs w:val="18"/>
          </w:rPr>
          <w:t>, thanks</w:t>
        </w:r>
      </w:ins>
      <w:r w:rsidRPr="006764D6">
        <w:rPr>
          <w:rFonts w:ascii="Helvetica" w:hAnsi="Helvetica"/>
          <w:color w:val="FF0000"/>
          <w:sz w:val="18"/>
          <w:szCs w:val="18"/>
        </w:rPr>
        <w:t>.</w:t>
      </w:r>
      <w:r w:rsidR="00303635">
        <w:rPr>
          <w:rFonts w:ascii="Helvetica" w:hAnsi="Helvetica"/>
          <w:color w:val="FF0000"/>
          <w:sz w:val="18"/>
          <w:szCs w:val="18"/>
        </w:rPr>
        <w:t xml:space="preserve"> </w:t>
      </w:r>
    </w:p>
    <w:p w14:paraId="27AA8B0C" w14:textId="48A2DC4B" w:rsidR="00D37E51" w:rsidRDefault="002B0CD8" w:rsidP="002B0CD8">
      <w:pPr>
        <w:rPr>
          <w:rFonts w:ascii="Helvetica" w:hAnsi="Helvetica"/>
          <w:color w:val="000000"/>
          <w:sz w:val="18"/>
          <w:szCs w:val="18"/>
        </w:rPr>
      </w:pPr>
      <w:r w:rsidRPr="002B0CD8">
        <w:rPr>
          <w:rFonts w:ascii="Helvetica" w:hAnsi="Helvetica"/>
          <w:color w:val="000000"/>
          <w:sz w:val="18"/>
          <w:szCs w:val="18"/>
        </w:rPr>
        <w:br/>
        <w:t>Figure 1 implies that correlation is higher when animals are moving. I would have assumed intuitively that if animals are moving, hence changing position, that would increase independence, not correlation? While not moving then there’s no possibility of going from in to out or out to in, and hence there are only two relevant states (up or down), and the correlation would not tend to increase – am I being deceived by intuition?</w:t>
      </w:r>
    </w:p>
    <w:p w14:paraId="59D6BDA5" w14:textId="77777777" w:rsidR="00D37E51" w:rsidRDefault="00D37E51" w:rsidP="002B0CD8">
      <w:pPr>
        <w:rPr>
          <w:rFonts w:ascii="Helvetica" w:hAnsi="Helvetica"/>
          <w:color w:val="000000"/>
          <w:sz w:val="18"/>
          <w:szCs w:val="18"/>
        </w:rPr>
      </w:pPr>
    </w:p>
    <w:p w14:paraId="3A59BC1A" w14:textId="055F0E54" w:rsidR="005C4D14" w:rsidRDefault="00071F18" w:rsidP="005C4D14">
      <w:pPr>
        <w:rPr>
          <w:ins w:id="259" w:author="Rachel Fewster" w:date="2020-07-28T11:28:00Z"/>
          <w:rFonts w:ascii="Helvetica" w:hAnsi="Helvetica"/>
          <w:color w:val="FF0000"/>
          <w:sz w:val="18"/>
          <w:szCs w:val="18"/>
        </w:rPr>
      </w:pPr>
      <w:ins w:id="260" w:author="Rachel Fewster" w:date="2020-07-28T11:28:00Z">
        <w:r>
          <w:rPr>
            <w:rFonts w:ascii="Helvetica" w:hAnsi="Helvetica"/>
            <w:color w:val="FF0000"/>
            <w:sz w:val="18"/>
            <w:szCs w:val="18"/>
          </w:rPr>
          <w:lastRenderedPageBreak/>
          <w:t>We agree that this</w:t>
        </w:r>
        <w:r w:rsidR="005C4D14">
          <w:rPr>
            <w:rFonts w:ascii="Helvetica" w:hAnsi="Helvetica"/>
            <w:color w:val="FF0000"/>
            <w:sz w:val="18"/>
            <w:szCs w:val="18"/>
          </w:rPr>
          <w:t xml:space="preserve"> does </w:t>
        </w:r>
      </w:ins>
      <w:ins w:id="261" w:author="Rachel Fewster" w:date="2020-07-28T11:33:00Z">
        <w:r>
          <w:rPr>
            <w:rFonts w:ascii="Helvetica" w:hAnsi="Helvetica"/>
            <w:color w:val="FF0000"/>
            <w:sz w:val="18"/>
            <w:szCs w:val="18"/>
          </w:rPr>
          <w:t xml:space="preserve">initially </w:t>
        </w:r>
      </w:ins>
      <w:ins w:id="262" w:author="Rachel Fewster" w:date="2020-07-28T11:28:00Z">
        <w:r w:rsidR="005C4D14">
          <w:rPr>
            <w:rFonts w:ascii="Helvetica" w:hAnsi="Helvetica"/>
            <w:color w:val="FF0000"/>
            <w:sz w:val="18"/>
            <w:szCs w:val="18"/>
          </w:rPr>
          <w:t xml:space="preserve">seem </w:t>
        </w:r>
      </w:ins>
      <w:ins w:id="263" w:author="Rachel Fewster" w:date="2020-07-28T11:33:00Z">
        <w:r>
          <w:rPr>
            <w:rFonts w:ascii="Helvetica" w:hAnsi="Helvetica"/>
            <w:color w:val="FF0000"/>
            <w:sz w:val="18"/>
            <w:szCs w:val="18"/>
          </w:rPr>
          <w:t xml:space="preserve">a little </w:t>
        </w:r>
      </w:ins>
      <w:ins w:id="264" w:author="Rachel Fewster" w:date="2020-07-28T11:28:00Z">
        <w:r w:rsidR="005C4D14">
          <w:rPr>
            <w:rFonts w:ascii="Helvetica" w:hAnsi="Helvetica"/>
            <w:color w:val="FF0000"/>
            <w:sz w:val="18"/>
            <w:szCs w:val="18"/>
          </w:rPr>
          <w:t>counte</w:t>
        </w:r>
        <w:r>
          <w:rPr>
            <w:rFonts w:ascii="Helvetica" w:hAnsi="Helvetica"/>
            <w:color w:val="FF0000"/>
            <w:sz w:val="18"/>
            <w:szCs w:val="18"/>
          </w:rPr>
          <w:t>rintuitive. The explanation</w:t>
        </w:r>
        <w:r w:rsidR="005C4D14">
          <w:rPr>
            <w:rFonts w:ascii="Helvetica" w:hAnsi="Helvetica"/>
            <w:color w:val="FF0000"/>
            <w:sz w:val="18"/>
            <w:szCs w:val="18"/>
          </w:rPr>
          <w:t xml:space="preserve"> is that the no-movement scenario is restricted only to the strip of </w:t>
        </w:r>
      </w:ins>
      <w:ins w:id="265" w:author="Rachel Fewster" w:date="2020-07-28T11:30:00Z">
        <w:r w:rsidR="005C4D14">
          <w:rPr>
            <w:rFonts w:ascii="Helvetica" w:hAnsi="Helvetica"/>
            <w:color w:val="FF0000"/>
            <w:sz w:val="18"/>
            <w:szCs w:val="18"/>
          </w:rPr>
          <w:t>half-</w:t>
        </w:r>
      </w:ins>
      <w:ins w:id="266" w:author="Rachel Fewster" w:date="2020-07-28T11:28:00Z">
        <w:r>
          <w:rPr>
            <w:rFonts w:ascii="Helvetica" w:hAnsi="Helvetica"/>
            <w:color w:val="FF0000"/>
            <w:sz w:val="18"/>
            <w:szCs w:val="18"/>
          </w:rPr>
          <w:t xml:space="preserve">width </w:t>
        </w:r>
        <w:r w:rsidR="005C4D14">
          <w:rPr>
            <w:rFonts w:ascii="Helvetica" w:hAnsi="Helvetica"/>
            <w:color w:val="FF0000"/>
            <w:sz w:val="18"/>
            <w:szCs w:val="18"/>
          </w:rPr>
          <w:t>w, but</w:t>
        </w:r>
      </w:ins>
      <w:ins w:id="267" w:author="Rachel Fewster" w:date="2020-07-28T11:30:00Z">
        <w:r>
          <w:rPr>
            <w:rFonts w:ascii="Helvetica" w:hAnsi="Helvetica"/>
            <w:color w:val="FF0000"/>
            <w:sz w:val="18"/>
            <w:szCs w:val="18"/>
          </w:rPr>
          <w:t xml:space="preserve"> </w:t>
        </w:r>
      </w:ins>
      <w:ins w:id="268" w:author="Rachel Fewster" w:date="2020-07-28T11:28:00Z">
        <w:r w:rsidR="005C4D14">
          <w:rPr>
            <w:rFonts w:ascii="Helvetica" w:hAnsi="Helvetica"/>
            <w:color w:val="FF0000"/>
            <w:sz w:val="18"/>
            <w:szCs w:val="18"/>
          </w:rPr>
          <w:t xml:space="preserve">the movement scenario </w:t>
        </w:r>
      </w:ins>
      <w:ins w:id="269" w:author="Rachel Fewster" w:date="2020-07-28T11:30:00Z">
        <w:r w:rsidR="005C4D14">
          <w:rPr>
            <w:rFonts w:ascii="Helvetica" w:hAnsi="Helvetica"/>
            <w:color w:val="FF0000"/>
            <w:sz w:val="18"/>
            <w:szCs w:val="18"/>
          </w:rPr>
          <w:t>include</w:t>
        </w:r>
      </w:ins>
      <w:ins w:id="270" w:author="Rachel Fewster" w:date="2020-07-28T11:34:00Z">
        <w:r>
          <w:rPr>
            <w:rFonts w:ascii="Helvetica" w:hAnsi="Helvetica"/>
            <w:color w:val="FF0000"/>
            <w:sz w:val="18"/>
            <w:szCs w:val="18"/>
          </w:rPr>
          <w:t>s</w:t>
        </w:r>
      </w:ins>
      <w:ins w:id="271" w:author="Rachel Fewster" w:date="2020-07-28T11:28:00Z">
        <w:r w:rsidR="005C4D14">
          <w:rPr>
            <w:rFonts w:ascii="Helvetica" w:hAnsi="Helvetica"/>
            <w:color w:val="FF0000"/>
            <w:sz w:val="18"/>
            <w:szCs w:val="18"/>
          </w:rPr>
          <w:t xml:space="preserve"> the </w:t>
        </w:r>
      </w:ins>
      <w:ins w:id="272" w:author="Rachel Fewster" w:date="2020-07-28T11:30:00Z">
        <w:r w:rsidR="005C4D14">
          <w:rPr>
            <w:rFonts w:ascii="Helvetica" w:hAnsi="Helvetica"/>
            <w:color w:val="FF0000"/>
            <w:sz w:val="18"/>
            <w:szCs w:val="18"/>
          </w:rPr>
          <w:t>b</w:t>
        </w:r>
        <w:r>
          <w:rPr>
            <w:rFonts w:ascii="Helvetica" w:hAnsi="Helvetica"/>
            <w:color w:val="FF0000"/>
            <w:sz w:val="18"/>
            <w:szCs w:val="18"/>
          </w:rPr>
          <w:t>uffer zone and widens the strip to have</w:t>
        </w:r>
        <w:r w:rsidR="005C4D14">
          <w:rPr>
            <w:rFonts w:ascii="Helvetica" w:hAnsi="Helvetica"/>
            <w:color w:val="FF0000"/>
            <w:sz w:val="18"/>
            <w:szCs w:val="18"/>
          </w:rPr>
          <w:t xml:space="preserve"> half-width </w:t>
        </w:r>
      </w:ins>
      <w:ins w:id="273" w:author="Rachel Fewster" w:date="2020-07-28T11:28:00Z">
        <w:r w:rsidR="005C4D14">
          <w:rPr>
            <w:rFonts w:ascii="Helvetica" w:hAnsi="Helvetica"/>
            <w:color w:val="FF0000"/>
            <w:sz w:val="18"/>
            <w:szCs w:val="18"/>
          </w:rPr>
          <w:t xml:space="preserve">b &gt; w. </w:t>
        </w:r>
      </w:ins>
      <w:proofErr w:type="gramStart"/>
      <w:ins w:id="274" w:author="Rachel Fewster" w:date="2020-07-28T11:31:00Z">
        <w:r w:rsidR="005C4D14">
          <w:rPr>
            <w:rFonts w:ascii="Helvetica" w:hAnsi="Helvetica"/>
            <w:color w:val="FF0000"/>
            <w:sz w:val="18"/>
            <w:szCs w:val="18"/>
          </w:rPr>
          <w:t>Thus</w:t>
        </w:r>
        <w:proofErr w:type="gramEnd"/>
        <w:r w:rsidR="005C4D14">
          <w:rPr>
            <w:rFonts w:ascii="Helvetica" w:hAnsi="Helvetica"/>
            <w:color w:val="FF0000"/>
            <w:sz w:val="18"/>
            <w:szCs w:val="18"/>
          </w:rPr>
          <w:t xml:space="preserve"> a greater number of animals are exposed to possible capture</w:t>
        </w:r>
      </w:ins>
      <w:ins w:id="275" w:author="Rachel Fewster" w:date="2020-07-28T11:38:00Z">
        <w:r w:rsidR="009C0535">
          <w:rPr>
            <w:rFonts w:ascii="Helvetica" w:hAnsi="Helvetica"/>
            <w:color w:val="FF0000"/>
            <w:sz w:val="18"/>
            <w:szCs w:val="18"/>
          </w:rPr>
          <w:t xml:space="preserve"> in the movement scenario</w:t>
        </w:r>
      </w:ins>
      <w:ins w:id="276" w:author="Rachel Fewster" w:date="2020-07-28T11:31:00Z">
        <w:r w:rsidR="005C4D14">
          <w:rPr>
            <w:rFonts w:ascii="Helvetica" w:hAnsi="Helvetica"/>
            <w:color w:val="FF0000"/>
            <w:sz w:val="18"/>
            <w:szCs w:val="18"/>
          </w:rPr>
          <w:t>, and there is an extra source of dep</w:t>
        </w:r>
        <w:r w:rsidR="009C0535">
          <w:rPr>
            <w:rFonts w:ascii="Helvetica" w:hAnsi="Helvetica"/>
            <w:color w:val="FF0000"/>
            <w:sz w:val="18"/>
            <w:szCs w:val="18"/>
          </w:rPr>
          <w:t>endency between their captures</w:t>
        </w:r>
      </w:ins>
      <w:ins w:id="277" w:author="Rachel Fewster" w:date="2020-07-28T11:38:00Z">
        <w:r w:rsidR="009C0535">
          <w:rPr>
            <w:rFonts w:ascii="Helvetica" w:hAnsi="Helvetica"/>
            <w:color w:val="FF0000"/>
            <w:sz w:val="18"/>
            <w:szCs w:val="18"/>
          </w:rPr>
          <w:t>,</w:t>
        </w:r>
      </w:ins>
      <w:ins w:id="278" w:author="Rachel Fewster" w:date="2020-07-28T11:31:00Z">
        <w:r w:rsidR="009C0535">
          <w:rPr>
            <w:rFonts w:ascii="Helvetica" w:hAnsi="Helvetica"/>
            <w:color w:val="FF0000"/>
            <w:sz w:val="18"/>
            <w:szCs w:val="18"/>
          </w:rPr>
          <w:t xml:space="preserve"> created by the in/out process</w:t>
        </w:r>
        <w:r w:rsidR="005C4D14">
          <w:rPr>
            <w:rFonts w:ascii="Helvetica" w:hAnsi="Helvetica"/>
            <w:color w:val="FF0000"/>
            <w:sz w:val="18"/>
            <w:szCs w:val="18"/>
          </w:rPr>
          <w:t xml:space="preserve">. If the </w:t>
        </w:r>
      </w:ins>
      <w:ins w:id="279" w:author="Rachel Fewster" w:date="2020-07-28T11:35:00Z">
        <w:r w:rsidR="00931BB0">
          <w:rPr>
            <w:rFonts w:ascii="Helvetica" w:hAnsi="Helvetica"/>
            <w:color w:val="FF0000"/>
            <w:sz w:val="18"/>
            <w:szCs w:val="18"/>
          </w:rPr>
          <w:t>calcu</w:t>
        </w:r>
        <w:r>
          <w:rPr>
            <w:rFonts w:ascii="Helvetica" w:hAnsi="Helvetica"/>
            <w:color w:val="FF0000"/>
            <w:sz w:val="18"/>
            <w:szCs w:val="18"/>
          </w:rPr>
          <w:t>lation in the no-movement scenario were modified so that it include</w:t>
        </w:r>
      </w:ins>
      <w:ins w:id="280" w:author="Rachel Fewster" w:date="2020-07-28T11:36:00Z">
        <w:r>
          <w:rPr>
            <w:rFonts w:ascii="Helvetica" w:hAnsi="Helvetica"/>
            <w:color w:val="FF0000"/>
            <w:sz w:val="18"/>
            <w:szCs w:val="18"/>
          </w:rPr>
          <w:t>d</w:t>
        </w:r>
      </w:ins>
      <w:ins w:id="281" w:author="Rachel Fewster" w:date="2020-07-28T11:35:00Z">
        <w:r w:rsidR="003A500C">
          <w:rPr>
            <w:rFonts w:ascii="Helvetica" w:hAnsi="Helvetica"/>
            <w:color w:val="FF0000"/>
            <w:sz w:val="18"/>
            <w:szCs w:val="18"/>
          </w:rPr>
          <w:t xml:space="preserve"> th</w:t>
        </w:r>
        <w:r>
          <w:rPr>
            <w:rFonts w:ascii="Helvetica" w:hAnsi="Helvetica"/>
            <w:color w:val="FF0000"/>
            <w:sz w:val="18"/>
            <w:szCs w:val="18"/>
          </w:rPr>
          <w:t xml:space="preserve">e </w:t>
        </w:r>
      </w:ins>
      <w:ins w:id="282" w:author="Rachel Fewster" w:date="2020-07-28T11:31:00Z">
        <w:r w:rsidR="005C4D14">
          <w:rPr>
            <w:rFonts w:ascii="Helvetica" w:hAnsi="Helvetica"/>
            <w:color w:val="FF0000"/>
            <w:sz w:val="18"/>
            <w:szCs w:val="18"/>
          </w:rPr>
          <w:t>animals in the buffer zone</w:t>
        </w:r>
      </w:ins>
      <w:ins w:id="283" w:author="Rachel Fewster" w:date="2020-07-28T11:32:00Z">
        <w:r w:rsidR="005C4D14">
          <w:rPr>
            <w:rFonts w:ascii="Helvetica" w:hAnsi="Helvetica"/>
            <w:color w:val="FF0000"/>
            <w:sz w:val="18"/>
            <w:szCs w:val="18"/>
          </w:rPr>
          <w:t xml:space="preserve">, </w:t>
        </w:r>
      </w:ins>
      <w:ins w:id="284" w:author="Rachel Fewster" w:date="2020-07-28T11:36:00Z">
        <w:r w:rsidR="002D34B5">
          <w:rPr>
            <w:rFonts w:ascii="Helvetica" w:hAnsi="Helvetica"/>
            <w:color w:val="FF0000"/>
            <w:sz w:val="18"/>
            <w:szCs w:val="18"/>
          </w:rPr>
          <w:t>the</w:t>
        </w:r>
      </w:ins>
      <w:ins w:id="285" w:author="Rachel Fewster" w:date="2020-07-28T11:32:00Z">
        <w:r w:rsidR="00BE3DF7">
          <w:rPr>
            <w:rFonts w:ascii="Helvetica" w:hAnsi="Helvetica"/>
            <w:color w:val="FF0000"/>
            <w:sz w:val="18"/>
            <w:szCs w:val="18"/>
          </w:rPr>
          <w:t xml:space="preserve"> probability</w:t>
        </w:r>
        <w:r w:rsidR="00B72E9B">
          <w:rPr>
            <w:rFonts w:ascii="Helvetica" w:hAnsi="Helvetica"/>
            <w:color w:val="FF0000"/>
            <w:sz w:val="18"/>
            <w:szCs w:val="18"/>
          </w:rPr>
          <w:t xml:space="preserve"> of (0,0) </w:t>
        </w:r>
        <w:r w:rsidR="00BE3DF7">
          <w:rPr>
            <w:rFonts w:ascii="Helvetica" w:hAnsi="Helvetica"/>
            <w:color w:val="FF0000"/>
            <w:sz w:val="18"/>
            <w:szCs w:val="18"/>
          </w:rPr>
          <w:t>observations</w:t>
        </w:r>
        <w:r>
          <w:rPr>
            <w:rFonts w:ascii="Helvetica" w:hAnsi="Helvetica"/>
            <w:color w:val="FF0000"/>
            <w:sz w:val="18"/>
            <w:szCs w:val="18"/>
          </w:rPr>
          <w:t xml:space="preserve"> </w:t>
        </w:r>
      </w:ins>
      <w:ins w:id="286" w:author="Rachel Fewster" w:date="2020-07-28T15:10:00Z">
        <w:r w:rsidR="002D34B5">
          <w:rPr>
            <w:rFonts w:ascii="Helvetica" w:hAnsi="Helvetica"/>
            <w:color w:val="FF0000"/>
            <w:sz w:val="18"/>
            <w:szCs w:val="18"/>
          </w:rPr>
          <w:t xml:space="preserve">would be greatly increased </w:t>
        </w:r>
      </w:ins>
      <w:ins w:id="287" w:author="Rachel Fewster" w:date="2020-07-28T11:32:00Z">
        <w:r>
          <w:rPr>
            <w:rFonts w:ascii="Helvetica" w:hAnsi="Helvetica"/>
            <w:color w:val="FF0000"/>
            <w:sz w:val="18"/>
            <w:szCs w:val="18"/>
          </w:rPr>
          <w:t>and the</w:t>
        </w:r>
        <w:r w:rsidR="00B72E9B">
          <w:rPr>
            <w:rFonts w:ascii="Helvetica" w:hAnsi="Helvetica"/>
            <w:color w:val="FF0000"/>
            <w:sz w:val="18"/>
            <w:szCs w:val="18"/>
          </w:rPr>
          <w:t xml:space="preserve"> correlation </w:t>
        </w:r>
      </w:ins>
      <w:ins w:id="288" w:author="Rachel Fewster" w:date="2020-07-28T11:36:00Z">
        <w:r>
          <w:rPr>
            <w:rFonts w:ascii="Helvetica" w:hAnsi="Helvetica"/>
            <w:color w:val="FF0000"/>
            <w:sz w:val="18"/>
            <w:szCs w:val="18"/>
          </w:rPr>
          <w:t xml:space="preserve">would be much higher </w:t>
        </w:r>
      </w:ins>
      <w:ins w:id="289" w:author="Rachel Fewster" w:date="2020-07-28T11:32:00Z">
        <w:r w:rsidR="00B72E9B">
          <w:rPr>
            <w:rFonts w:ascii="Helvetica" w:hAnsi="Helvetica"/>
            <w:color w:val="FF0000"/>
            <w:sz w:val="18"/>
            <w:szCs w:val="18"/>
          </w:rPr>
          <w:t xml:space="preserve">than </w:t>
        </w:r>
      </w:ins>
      <w:ins w:id="290" w:author="Rachel Fewster" w:date="2020-07-28T11:36:00Z">
        <w:r>
          <w:rPr>
            <w:rFonts w:ascii="Helvetica" w:hAnsi="Helvetica"/>
            <w:color w:val="FF0000"/>
            <w:sz w:val="18"/>
            <w:szCs w:val="18"/>
          </w:rPr>
          <w:t xml:space="preserve">that in </w:t>
        </w:r>
      </w:ins>
      <w:ins w:id="291" w:author="Rachel Fewster" w:date="2020-07-28T11:32:00Z">
        <w:r w:rsidR="00B72E9B">
          <w:rPr>
            <w:rFonts w:ascii="Helvetica" w:hAnsi="Helvetica"/>
            <w:color w:val="FF0000"/>
            <w:sz w:val="18"/>
            <w:szCs w:val="18"/>
          </w:rPr>
          <w:t xml:space="preserve">the grey lines reported on </w:t>
        </w:r>
      </w:ins>
      <w:ins w:id="292" w:author="Rachel Fewster" w:date="2020-07-28T11:38:00Z">
        <w:r w:rsidR="009C0535">
          <w:rPr>
            <w:rFonts w:ascii="Helvetica" w:hAnsi="Helvetica"/>
            <w:color w:val="FF0000"/>
            <w:sz w:val="18"/>
            <w:szCs w:val="18"/>
          </w:rPr>
          <w:t xml:space="preserve">the </w:t>
        </w:r>
      </w:ins>
      <w:ins w:id="293" w:author="Rachel Fewster" w:date="2020-07-28T11:32:00Z">
        <w:r w:rsidR="009C0535">
          <w:rPr>
            <w:rFonts w:ascii="Helvetica" w:hAnsi="Helvetica"/>
            <w:color w:val="FF0000"/>
            <w:sz w:val="18"/>
            <w:szCs w:val="18"/>
          </w:rPr>
          <w:t>figure</w:t>
        </w:r>
        <w:r w:rsidR="00B72E9B">
          <w:rPr>
            <w:rFonts w:ascii="Helvetica" w:hAnsi="Helvetica"/>
            <w:color w:val="FF0000"/>
            <w:sz w:val="18"/>
            <w:szCs w:val="18"/>
          </w:rPr>
          <w:t>.</w:t>
        </w:r>
      </w:ins>
      <w:ins w:id="294" w:author="Rachel Fewster" w:date="2020-07-28T11:36:00Z">
        <w:r w:rsidR="009C0535">
          <w:rPr>
            <w:rFonts w:ascii="Helvetica" w:hAnsi="Helvetica"/>
            <w:color w:val="FF0000"/>
            <w:sz w:val="18"/>
            <w:szCs w:val="18"/>
          </w:rPr>
          <w:t xml:space="preserve"> However, the aim of the f</w:t>
        </w:r>
        <w:r>
          <w:rPr>
            <w:rFonts w:ascii="Helvetica" w:hAnsi="Helvetica"/>
            <w:color w:val="FF0000"/>
            <w:sz w:val="18"/>
            <w:szCs w:val="18"/>
          </w:rPr>
          <w:t>igure is to demonstrate the different components of up/down and in/out availability, so this would not be a useful way of displaying the no-movement scenario.</w:t>
        </w:r>
      </w:ins>
    </w:p>
    <w:p w14:paraId="30BA577B" w14:textId="77777777" w:rsidR="00795668" w:rsidRDefault="00D37E51" w:rsidP="002B0CD8">
      <w:pPr>
        <w:rPr>
          <w:ins w:id="295" w:author="Rachel Fewster" w:date="2020-07-28T16:58:00Z"/>
          <w:rFonts w:ascii="Helvetica" w:hAnsi="Helvetica"/>
          <w:color w:val="FF0000"/>
          <w:sz w:val="18"/>
          <w:szCs w:val="18"/>
        </w:rPr>
      </w:pPr>
      <w:commentRangeStart w:id="296"/>
      <w:del w:id="297" w:author="Rachel Fewster" w:date="2020-07-28T11:28:00Z">
        <w:r w:rsidRPr="00D37E51" w:rsidDel="005C4D14">
          <w:rPr>
            <w:rFonts w:ascii="Helvetica" w:hAnsi="Helvetica"/>
            <w:color w:val="FF0000"/>
            <w:sz w:val="18"/>
            <w:szCs w:val="18"/>
          </w:rPr>
          <w:delText>Yes</w:delText>
        </w:r>
      </w:del>
      <w:commentRangeEnd w:id="296"/>
      <w:r w:rsidR="007913C3">
        <w:rPr>
          <w:rStyle w:val="CommentReference"/>
          <w:rFonts w:asciiTheme="minorHAnsi" w:eastAsiaTheme="minorHAnsi" w:hAnsiTheme="minorHAnsi" w:cstheme="minorBidi"/>
          <w:lang w:eastAsia="en-US"/>
        </w:rPr>
        <w:commentReference w:id="296"/>
      </w:r>
      <w:del w:id="298" w:author="Rachel Fewster" w:date="2020-07-28T11:28:00Z">
        <w:r w:rsidRPr="00D37E51" w:rsidDel="005C4D14">
          <w:rPr>
            <w:rFonts w:ascii="Helvetica" w:hAnsi="Helvetica"/>
            <w:color w:val="FF0000"/>
            <w:sz w:val="18"/>
            <w:szCs w:val="18"/>
          </w:rPr>
          <w:delText xml:space="preserve">, that intuition is misleading. </w:delText>
        </w:r>
        <w:r w:rsidR="0014298C" w:rsidDel="005C4D14">
          <w:rPr>
            <w:rFonts w:ascii="Helvetica" w:hAnsi="Helvetica"/>
            <w:color w:val="FF0000"/>
            <w:sz w:val="18"/>
            <w:szCs w:val="18"/>
          </w:rPr>
          <w:delText xml:space="preserve">Independence and lack of correlation is achieved when the time between the two observers passing over an animal (the lag) is long enough </w:delText>
        </w:r>
        <w:r w:rsidR="00544C93" w:rsidDel="005C4D14">
          <w:rPr>
            <w:rFonts w:ascii="Helvetica" w:hAnsi="Helvetica"/>
            <w:color w:val="FF0000"/>
            <w:sz w:val="18"/>
            <w:szCs w:val="18"/>
          </w:rPr>
          <w:delText xml:space="preserve">that the animal </w:delText>
        </w:r>
        <w:r w:rsidR="0014298C" w:rsidDel="005C4D14">
          <w:rPr>
            <w:rFonts w:ascii="Helvetica" w:hAnsi="Helvetica"/>
            <w:color w:val="FF0000"/>
            <w:sz w:val="18"/>
            <w:szCs w:val="18"/>
          </w:rPr>
          <w:delText xml:space="preserve">being available (or unavailable) at the time the first observer passes over it contains no information </w:delText>
        </w:r>
        <w:r w:rsidR="00544C93" w:rsidDel="005C4D14">
          <w:rPr>
            <w:rFonts w:ascii="Helvetica" w:hAnsi="Helvetica"/>
            <w:color w:val="FF0000"/>
            <w:sz w:val="18"/>
            <w:szCs w:val="18"/>
          </w:rPr>
          <w:delText>about</w:delText>
        </w:r>
        <w:r w:rsidR="0014298C" w:rsidDel="005C4D14">
          <w:rPr>
            <w:rFonts w:ascii="Helvetica" w:hAnsi="Helvetica"/>
            <w:color w:val="FF0000"/>
            <w:sz w:val="18"/>
            <w:szCs w:val="18"/>
          </w:rPr>
          <w:delText xml:space="preserve"> its availab</w:delText>
        </w:r>
        <w:r w:rsidR="00544C93" w:rsidDel="005C4D14">
          <w:rPr>
            <w:rFonts w:ascii="Helvetica" w:hAnsi="Helvetica"/>
            <w:color w:val="FF0000"/>
            <w:sz w:val="18"/>
            <w:szCs w:val="18"/>
          </w:rPr>
          <w:delText>ility</w:delText>
        </w:r>
        <w:r w:rsidR="0014298C" w:rsidDel="005C4D14">
          <w:rPr>
            <w:rFonts w:ascii="Helvetica" w:hAnsi="Helvetica"/>
            <w:color w:val="FF0000"/>
            <w:sz w:val="18"/>
            <w:szCs w:val="18"/>
          </w:rPr>
          <w:delText xml:space="preserve"> when the second observer passes over it. When animals are stationary, availability is determined only by the up/down process and with a dive cycle length of 110 seconds and mean time at </w:delText>
        </w:r>
        <w:r w:rsidR="00544C93" w:rsidDel="005C4D14">
          <w:rPr>
            <w:rFonts w:ascii="Helvetica" w:hAnsi="Helvetica"/>
            <w:color w:val="FF0000"/>
            <w:sz w:val="18"/>
            <w:szCs w:val="18"/>
          </w:rPr>
          <w:delText>near-</w:delText>
        </w:r>
        <w:r w:rsidR="0014298C" w:rsidDel="005C4D14">
          <w:rPr>
            <w:rFonts w:ascii="Helvetica" w:hAnsi="Helvetica"/>
            <w:color w:val="FF0000"/>
            <w:sz w:val="18"/>
            <w:szCs w:val="18"/>
          </w:rPr>
          <w:delText xml:space="preserve">surface of </w:delText>
        </w:r>
        <w:r w:rsidR="00544C93" w:rsidDel="005C4D14">
          <w:rPr>
            <w:rFonts w:ascii="Helvetica" w:hAnsi="Helvetica"/>
            <w:color w:val="FF0000"/>
            <w:sz w:val="18"/>
            <w:szCs w:val="18"/>
          </w:rPr>
          <w:delText xml:space="preserve">about </w:delText>
        </w:r>
        <w:r w:rsidR="0014298C" w:rsidDel="005C4D14">
          <w:rPr>
            <w:rFonts w:ascii="Helvetica" w:hAnsi="Helvetica"/>
            <w:color w:val="FF0000"/>
            <w:sz w:val="18"/>
            <w:szCs w:val="18"/>
          </w:rPr>
          <w:delText>0.73*110=</w:delText>
        </w:r>
        <w:r w:rsidR="00A5073C" w:rsidDel="005C4D14">
          <w:rPr>
            <w:rFonts w:ascii="Helvetica" w:hAnsi="Helvetica"/>
            <w:color w:val="FF0000"/>
            <w:sz w:val="18"/>
            <w:szCs w:val="18"/>
          </w:rPr>
          <w:delText>80 seconds, independence is ache</w:delText>
        </w:r>
      </w:del>
      <w:del w:id="299" w:author="Rachel Fewster" w:date="2020-07-28T10:15:00Z">
        <w:r w:rsidR="00A5073C" w:rsidDel="000B27A3">
          <w:rPr>
            <w:rFonts w:ascii="Helvetica" w:hAnsi="Helvetica"/>
            <w:color w:val="FF0000"/>
            <w:sz w:val="18"/>
            <w:szCs w:val="18"/>
          </w:rPr>
          <w:delText>i</w:delText>
        </w:r>
      </w:del>
      <w:del w:id="300" w:author="Rachel Fewster" w:date="2020-07-28T11:28:00Z">
        <w:r w:rsidR="00A5073C" w:rsidDel="005C4D14">
          <w:rPr>
            <w:rFonts w:ascii="Helvetica" w:hAnsi="Helvetica"/>
            <w:color w:val="FF0000"/>
            <w:sz w:val="18"/>
            <w:szCs w:val="18"/>
          </w:rPr>
          <w:delText xml:space="preserve">ved </w:delText>
        </w:r>
        <w:r w:rsidR="0014298C" w:rsidDel="005C4D14">
          <w:rPr>
            <w:rFonts w:ascii="Helvetica" w:hAnsi="Helvetica"/>
            <w:color w:val="FF0000"/>
            <w:sz w:val="18"/>
            <w:szCs w:val="18"/>
          </w:rPr>
          <w:delText xml:space="preserve">at a lag of </w:delText>
        </w:r>
        <w:r w:rsidR="00A5073C" w:rsidDel="005C4D14">
          <w:rPr>
            <w:rFonts w:ascii="Helvetica" w:hAnsi="Helvetica"/>
            <w:color w:val="FF0000"/>
            <w:sz w:val="18"/>
            <w:szCs w:val="18"/>
          </w:rPr>
          <w:delText xml:space="preserve">something over </w:delText>
        </w:r>
        <w:r w:rsidR="0014298C" w:rsidDel="005C4D14">
          <w:rPr>
            <w:rFonts w:ascii="Helvetica" w:hAnsi="Helvetica"/>
            <w:color w:val="FF0000"/>
            <w:sz w:val="18"/>
            <w:szCs w:val="18"/>
          </w:rPr>
          <w:delText>200 seconds</w:delText>
        </w:r>
        <w:r w:rsidR="00A5073C" w:rsidDel="005C4D14">
          <w:rPr>
            <w:rFonts w:ascii="Helvetica" w:hAnsi="Helvetica"/>
            <w:color w:val="FF0000"/>
            <w:sz w:val="18"/>
            <w:szCs w:val="18"/>
          </w:rPr>
          <w:delText>. But with estimated mean displacement of 0.58 m/s and searched strip half-width of 125 m, there is still a substantial probability that an animal initially inside the searched strip will still be inside it 200 seconds (and more) later, and therefore initial availability is not independent of availability 200 seconds (and more) later.</w:delText>
        </w:r>
      </w:del>
    </w:p>
    <w:p w14:paraId="52363C65" w14:textId="69465098" w:rsidR="00981126" w:rsidRPr="0008420E" w:rsidRDefault="00795668" w:rsidP="002B0CD8">
      <w:pPr>
        <w:rPr>
          <w:rFonts w:ascii="Helvetica" w:hAnsi="Helvetica"/>
          <w:color w:val="FF0000"/>
          <w:sz w:val="18"/>
          <w:szCs w:val="18"/>
        </w:rPr>
      </w:pPr>
      <w:ins w:id="301" w:author="Rachel Fewster" w:date="2020-07-28T16:58:00Z">
        <w:r>
          <w:rPr>
            <w:rFonts w:ascii="Helvetica" w:hAnsi="Helvetica"/>
            <w:color w:val="FF0000"/>
            <w:sz w:val="18"/>
            <w:szCs w:val="18"/>
          </w:rPr>
          <w:t xml:space="preserve">We have clarified in the caption to the </w:t>
        </w:r>
        <w:commentRangeStart w:id="302"/>
        <w:r>
          <w:rPr>
            <w:rFonts w:ascii="Helvetica" w:hAnsi="Helvetica"/>
            <w:color w:val="FF0000"/>
            <w:sz w:val="18"/>
            <w:szCs w:val="18"/>
          </w:rPr>
          <w:t>figure</w:t>
        </w:r>
      </w:ins>
      <w:commentRangeEnd w:id="302"/>
      <w:ins w:id="303" w:author="Rachel Fewster" w:date="2020-07-28T17:00:00Z">
        <w:r w:rsidR="001740F7">
          <w:rPr>
            <w:rStyle w:val="CommentReference"/>
            <w:rFonts w:asciiTheme="minorHAnsi" w:eastAsiaTheme="minorHAnsi" w:hAnsiTheme="minorHAnsi" w:cstheme="minorBidi"/>
            <w:lang w:eastAsia="en-US"/>
          </w:rPr>
          <w:commentReference w:id="302"/>
        </w:r>
        <w:r w:rsidR="003A0317">
          <w:rPr>
            <w:rFonts w:ascii="Helvetica" w:hAnsi="Helvetica"/>
            <w:color w:val="FF0000"/>
            <w:sz w:val="18"/>
            <w:szCs w:val="18"/>
          </w:rPr>
          <w:t xml:space="preserve"> that the no-movement scenario excludes the in/</w:t>
        </w:r>
        <w:r w:rsidR="008D5993">
          <w:rPr>
            <w:rFonts w:ascii="Helvetica" w:hAnsi="Helvetica"/>
            <w:color w:val="FF0000"/>
            <w:sz w:val="18"/>
            <w:szCs w:val="18"/>
          </w:rPr>
          <w:t>out process</w:t>
        </w:r>
        <w:r w:rsidR="003A0317">
          <w:rPr>
            <w:rFonts w:ascii="Helvetica" w:hAnsi="Helvetica"/>
            <w:color w:val="FF0000"/>
            <w:sz w:val="18"/>
            <w:szCs w:val="18"/>
          </w:rPr>
          <w:t xml:space="preserve"> and</w:t>
        </w:r>
        <w:r w:rsidR="003622D6">
          <w:rPr>
            <w:rFonts w:ascii="Helvetica" w:hAnsi="Helvetica"/>
            <w:color w:val="FF0000"/>
            <w:sz w:val="18"/>
            <w:szCs w:val="18"/>
          </w:rPr>
          <w:t xml:space="preserve"> has</w:t>
        </w:r>
        <w:r w:rsidR="003A0317">
          <w:rPr>
            <w:rFonts w:ascii="Helvetica" w:hAnsi="Helvetica"/>
            <w:color w:val="FF0000"/>
            <w:sz w:val="18"/>
            <w:szCs w:val="18"/>
          </w:rPr>
          <w:t xml:space="preserve"> b=w</w:t>
        </w:r>
      </w:ins>
      <w:ins w:id="304" w:author="Rachel Fewster" w:date="2020-07-28T16:58:00Z">
        <w:r>
          <w:rPr>
            <w:rFonts w:ascii="Helvetica" w:hAnsi="Helvetica"/>
            <w:color w:val="FF0000"/>
            <w:sz w:val="18"/>
            <w:szCs w:val="18"/>
          </w:rPr>
          <w:t>.</w:t>
        </w:r>
      </w:ins>
      <w:r w:rsidR="002B0CD8" w:rsidRPr="002B0CD8">
        <w:rPr>
          <w:rFonts w:ascii="Helvetica" w:hAnsi="Helvetica"/>
          <w:color w:val="FF0000"/>
          <w:sz w:val="18"/>
          <w:szCs w:val="18"/>
        </w:rPr>
        <w:br/>
      </w:r>
      <w:r w:rsidR="002B0CD8" w:rsidRPr="002B0CD8">
        <w:rPr>
          <w:rFonts w:ascii="Helvetica" w:hAnsi="Helvetica"/>
          <w:color w:val="000000"/>
          <w:sz w:val="18"/>
          <w:szCs w:val="18"/>
        </w:rPr>
        <w:br/>
        <w:t>A correlation of 0.75 between two estimators means that almost (r^2=0.56) 50% of the variation remains unexplained. That seems a quite large value to me, assuming that both estimators are unbiased… I would assume a larger correlation across estimators – what are the sources for between estimator variability? The fact that you get differences as large as those observed in practice not more than 20% of the times does not fill me with confidence either. What does this mean… one can easily expect to be 20</w:t>
      </w:r>
      <w:del w:id="305" w:author="Rachel Fewster" w:date="2020-07-28T11:46:00Z">
        <w:r w:rsidR="002B0CD8" w:rsidRPr="002B0CD8" w:rsidDel="003971C1">
          <w:rPr>
            <w:rFonts w:ascii="Helvetica" w:hAnsi="Helvetica"/>
            <w:color w:val="000000"/>
            <w:sz w:val="18"/>
            <w:szCs w:val="18"/>
          </w:rPr>
          <w:delText xml:space="preserve"> </w:delText>
        </w:r>
      </w:del>
      <w:r w:rsidR="002B0CD8" w:rsidRPr="002B0CD8">
        <w:rPr>
          <w:rFonts w:ascii="Helvetica" w:hAnsi="Helvetica"/>
          <w:color w:val="000000"/>
          <w:sz w:val="18"/>
          <w:szCs w:val="18"/>
        </w:rPr>
        <w:t>% off the truth when one chooses one vs. the other when one does not know which is closer to the truth?</w:t>
      </w:r>
    </w:p>
    <w:p w14:paraId="789D3AAC" w14:textId="77777777" w:rsidR="00981126" w:rsidRDefault="00981126" w:rsidP="002B0CD8">
      <w:pPr>
        <w:rPr>
          <w:rFonts w:ascii="Helvetica" w:hAnsi="Helvetica"/>
          <w:color w:val="000000"/>
          <w:sz w:val="18"/>
          <w:szCs w:val="18"/>
        </w:rPr>
      </w:pPr>
    </w:p>
    <w:p w14:paraId="757E382D" w14:textId="645B6937" w:rsidR="00981126" w:rsidRDefault="00D3363C" w:rsidP="002B0CD8">
      <w:pPr>
        <w:rPr>
          <w:rFonts w:ascii="Helvetica" w:hAnsi="Helvetica"/>
          <w:color w:val="FF0000"/>
          <w:sz w:val="18"/>
          <w:szCs w:val="18"/>
        </w:rPr>
      </w:pPr>
      <w:ins w:id="306" w:author="Rachel Fewster" w:date="2020-07-28T11:46:00Z">
        <w:r>
          <w:rPr>
            <w:rFonts w:ascii="Helvetica" w:hAnsi="Helvetica"/>
            <w:color w:val="FF0000"/>
            <w:sz w:val="18"/>
            <w:szCs w:val="18"/>
          </w:rPr>
          <w:t>Actually</w:t>
        </w:r>
      </w:ins>
      <w:del w:id="307" w:author="Rachel Fewster" w:date="2020-07-28T11:46:00Z">
        <w:r w:rsidR="00981126" w:rsidRPr="00981126" w:rsidDel="00D3363C">
          <w:rPr>
            <w:rFonts w:ascii="Helvetica" w:hAnsi="Helvetica"/>
            <w:color w:val="FF0000"/>
            <w:sz w:val="18"/>
            <w:szCs w:val="18"/>
          </w:rPr>
          <w:delText>No</w:delText>
        </w:r>
      </w:del>
      <w:r w:rsidR="00981126" w:rsidRPr="00981126">
        <w:rPr>
          <w:rFonts w:ascii="Helvetica" w:hAnsi="Helvetica"/>
          <w:color w:val="FF0000"/>
          <w:sz w:val="18"/>
          <w:szCs w:val="18"/>
        </w:rPr>
        <w:t xml:space="preserve">, that is not the correct interpretation. The correct interpretation is that were one to </w:t>
      </w:r>
      <w:r w:rsidR="00981126">
        <w:rPr>
          <w:rFonts w:ascii="Helvetica" w:hAnsi="Helvetica"/>
          <w:color w:val="FF0000"/>
          <w:sz w:val="18"/>
          <w:szCs w:val="18"/>
        </w:rPr>
        <w:t>use the LCE and CC</w:t>
      </w:r>
      <w:ins w:id="308" w:author="Rachel Fewster" w:date="2020-07-28T11:43:00Z">
        <w:r w:rsidR="00181377">
          <w:rPr>
            <w:rFonts w:ascii="Helvetica" w:hAnsi="Helvetica"/>
            <w:color w:val="FF0000"/>
            <w:sz w:val="18"/>
            <w:szCs w:val="18"/>
          </w:rPr>
          <w:t>R</w:t>
        </w:r>
      </w:ins>
      <w:del w:id="309" w:author="Rachel Fewster" w:date="2020-07-28T11:43:00Z">
        <w:r w:rsidR="00981126" w:rsidDel="00181377">
          <w:rPr>
            <w:rFonts w:ascii="Helvetica" w:hAnsi="Helvetica"/>
            <w:color w:val="FF0000"/>
            <w:sz w:val="18"/>
            <w:szCs w:val="18"/>
          </w:rPr>
          <w:delText>E</w:delText>
        </w:r>
      </w:del>
      <w:r w:rsidR="00981126">
        <w:rPr>
          <w:rFonts w:ascii="Helvetica" w:hAnsi="Helvetica"/>
          <w:color w:val="FF0000"/>
          <w:sz w:val="18"/>
          <w:szCs w:val="18"/>
        </w:rPr>
        <w:t xml:space="preserve"> estimates from the harbour porpoise survey to </w:t>
      </w:r>
      <w:r w:rsidR="00981126" w:rsidRPr="00981126">
        <w:rPr>
          <w:rFonts w:ascii="Helvetica" w:hAnsi="Helvetica"/>
          <w:color w:val="FF0000"/>
          <w:sz w:val="18"/>
          <w:szCs w:val="18"/>
        </w:rPr>
        <w:t xml:space="preserve">test a null hypothesis that </w:t>
      </w:r>
      <w:r w:rsidR="00981126">
        <w:rPr>
          <w:rFonts w:ascii="Helvetica" w:hAnsi="Helvetica"/>
          <w:color w:val="FF0000"/>
          <w:sz w:val="18"/>
          <w:szCs w:val="18"/>
        </w:rPr>
        <w:t>the expected value of the LCE and CC</w:t>
      </w:r>
      <w:ins w:id="310" w:author="Rachel Fewster" w:date="2020-07-28T11:44:00Z">
        <w:r w:rsidR="00181377">
          <w:rPr>
            <w:rFonts w:ascii="Helvetica" w:hAnsi="Helvetica"/>
            <w:color w:val="FF0000"/>
            <w:sz w:val="18"/>
            <w:szCs w:val="18"/>
          </w:rPr>
          <w:t>R</w:t>
        </w:r>
      </w:ins>
      <w:del w:id="311" w:author="Rachel Fewster" w:date="2020-07-28T11:44:00Z">
        <w:r w:rsidR="00981126" w:rsidDel="00181377">
          <w:rPr>
            <w:rFonts w:ascii="Helvetica" w:hAnsi="Helvetica"/>
            <w:color w:val="FF0000"/>
            <w:sz w:val="18"/>
            <w:szCs w:val="18"/>
          </w:rPr>
          <w:delText>E</w:delText>
        </w:r>
      </w:del>
      <w:r w:rsidR="00981126">
        <w:rPr>
          <w:rFonts w:ascii="Helvetica" w:hAnsi="Helvetica"/>
          <w:color w:val="FF0000"/>
          <w:sz w:val="18"/>
          <w:szCs w:val="18"/>
        </w:rPr>
        <w:t xml:space="preserve"> estimators is the same, one would not reject this null hypothesis at any significance level less than 20% </w:t>
      </w:r>
      <w:r w:rsidR="00544C93">
        <w:rPr>
          <w:rFonts w:ascii="Helvetica" w:hAnsi="Helvetica"/>
          <w:color w:val="FF0000"/>
          <w:sz w:val="18"/>
          <w:szCs w:val="18"/>
        </w:rPr>
        <w:t>(</w:t>
      </w:r>
      <w:r w:rsidR="00981126">
        <w:rPr>
          <w:rFonts w:ascii="Helvetica" w:hAnsi="Helvetica"/>
          <w:color w:val="FF0000"/>
          <w:sz w:val="18"/>
          <w:szCs w:val="18"/>
        </w:rPr>
        <w:t xml:space="preserve">and so </w:t>
      </w:r>
      <w:ins w:id="312" w:author="Rachel Fewster" w:date="2020-07-28T11:47:00Z">
        <w:r>
          <w:rPr>
            <w:rFonts w:ascii="Helvetica" w:hAnsi="Helvetica"/>
            <w:color w:val="FF0000"/>
            <w:sz w:val="18"/>
            <w:szCs w:val="18"/>
          </w:rPr>
          <w:t xml:space="preserve">one would </w:t>
        </w:r>
      </w:ins>
      <w:r w:rsidR="00981126">
        <w:rPr>
          <w:rFonts w:ascii="Helvetica" w:hAnsi="Helvetica"/>
          <w:color w:val="FF0000"/>
          <w:sz w:val="18"/>
          <w:szCs w:val="18"/>
        </w:rPr>
        <w:t>not reject it at the commonly-used 5% significance level</w:t>
      </w:r>
      <w:r w:rsidR="00544C93">
        <w:rPr>
          <w:rFonts w:ascii="Helvetica" w:hAnsi="Helvetica"/>
          <w:color w:val="FF0000"/>
          <w:sz w:val="18"/>
          <w:szCs w:val="18"/>
        </w:rPr>
        <w:t>)</w:t>
      </w:r>
      <w:r w:rsidR="00981126">
        <w:rPr>
          <w:rFonts w:ascii="Helvetica" w:hAnsi="Helvetica"/>
          <w:color w:val="FF0000"/>
          <w:sz w:val="18"/>
          <w:szCs w:val="18"/>
        </w:rPr>
        <w:t>.</w:t>
      </w:r>
    </w:p>
    <w:p w14:paraId="17304E2E" w14:textId="77777777" w:rsidR="00981126" w:rsidRDefault="00981126" w:rsidP="002B0CD8">
      <w:pPr>
        <w:rPr>
          <w:rFonts w:ascii="Helvetica" w:hAnsi="Helvetica"/>
          <w:color w:val="FF0000"/>
          <w:sz w:val="18"/>
          <w:szCs w:val="18"/>
        </w:rPr>
      </w:pPr>
    </w:p>
    <w:p w14:paraId="4B05A77A" w14:textId="78443EE1" w:rsidR="008E7868" w:rsidRDefault="00981126" w:rsidP="002B0CD8">
      <w:pPr>
        <w:rPr>
          <w:rFonts w:ascii="Helvetica" w:hAnsi="Helvetica"/>
          <w:color w:val="FF0000"/>
          <w:sz w:val="18"/>
          <w:szCs w:val="18"/>
        </w:rPr>
      </w:pPr>
      <w:commentRangeStart w:id="313"/>
      <w:r>
        <w:rPr>
          <w:rFonts w:ascii="Helvetica" w:hAnsi="Helvetica"/>
          <w:color w:val="FF0000"/>
          <w:sz w:val="18"/>
          <w:szCs w:val="18"/>
        </w:rPr>
        <w:t>The fact that R^2=0.56 is</w:t>
      </w:r>
      <w:ins w:id="314" w:author="Rachel Fewster" w:date="2020-07-28T11:45:00Z">
        <w:r w:rsidR="003971C1">
          <w:rPr>
            <w:rFonts w:ascii="Helvetica" w:hAnsi="Helvetica"/>
            <w:color w:val="FF0000"/>
            <w:sz w:val="18"/>
            <w:szCs w:val="18"/>
          </w:rPr>
          <w:t xml:space="preserve"> not</w:t>
        </w:r>
      </w:ins>
      <w:r>
        <w:rPr>
          <w:rFonts w:ascii="Helvetica" w:hAnsi="Helvetica"/>
          <w:color w:val="FF0000"/>
          <w:sz w:val="18"/>
          <w:szCs w:val="18"/>
        </w:rPr>
        <w:t xml:space="preserve"> of</w:t>
      </w:r>
      <w:del w:id="315" w:author="Rachel Fewster" w:date="2020-07-28T11:45:00Z">
        <w:r w:rsidDel="003971C1">
          <w:rPr>
            <w:rFonts w:ascii="Helvetica" w:hAnsi="Helvetica"/>
            <w:color w:val="FF0000"/>
            <w:sz w:val="18"/>
            <w:szCs w:val="18"/>
          </w:rPr>
          <w:delText xml:space="preserve"> no</w:delText>
        </w:r>
      </w:del>
      <w:r>
        <w:rPr>
          <w:rFonts w:ascii="Helvetica" w:hAnsi="Helvetica"/>
          <w:color w:val="FF0000"/>
          <w:sz w:val="18"/>
          <w:szCs w:val="18"/>
        </w:rPr>
        <w:t xml:space="preserve"> concern. The LCE and CCR estimators use somewhat different kinds of information and so it would be </w:t>
      </w:r>
      <w:r w:rsidR="00544C93">
        <w:rPr>
          <w:rFonts w:ascii="Helvetica" w:hAnsi="Helvetica"/>
          <w:color w:val="FF0000"/>
          <w:sz w:val="18"/>
          <w:szCs w:val="18"/>
        </w:rPr>
        <w:t>a bit</w:t>
      </w:r>
      <w:r w:rsidR="00C52DEF">
        <w:rPr>
          <w:rFonts w:ascii="Helvetica" w:hAnsi="Helvetica"/>
          <w:color w:val="FF0000"/>
          <w:sz w:val="18"/>
          <w:szCs w:val="18"/>
        </w:rPr>
        <w:t xml:space="preserve"> surprising (although admittedly </w:t>
      </w:r>
      <w:ins w:id="316" w:author="Rachel Fewster" w:date="2020-07-28T11:47:00Z">
        <w:r w:rsidR="00A920D0">
          <w:rPr>
            <w:rFonts w:ascii="Helvetica" w:hAnsi="Helvetica"/>
            <w:color w:val="FF0000"/>
            <w:sz w:val="18"/>
            <w:szCs w:val="18"/>
          </w:rPr>
          <w:t>pleasing</w:t>
        </w:r>
      </w:ins>
      <w:del w:id="317" w:author="Rachel Fewster" w:date="2020-07-28T11:47:00Z">
        <w:r w:rsidR="00C52DEF" w:rsidDel="00A920D0">
          <w:rPr>
            <w:rFonts w:ascii="Helvetica" w:hAnsi="Helvetica"/>
            <w:color w:val="FF0000"/>
            <w:sz w:val="18"/>
            <w:szCs w:val="18"/>
          </w:rPr>
          <w:delText>comforting</w:delText>
        </w:r>
      </w:del>
      <w:r w:rsidR="00C52DEF">
        <w:rPr>
          <w:rFonts w:ascii="Helvetica" w:hAnsi="Helvetica"/>
          <w:color w:val="FF0000"/>
          <w:sz w:val="18"/>
          <w:szCs w:val="18"/>
        </w:rPr>
        <w:t>) if they were very highly correlated. Suppose you had two estimators that were equally good in terms of (lack of) bias, variance, and mean squared error. The fact that they had (let us suppose) very low correlation would not make either one of them a poorer estimator. Correlation between different estimators is not an issue when we are concerned with evaluating the adequacy of any particular estimator</w:t>
      </w:r>
      <w:del w:id="318" w:author="Rachel Fewster" w:date="2020-07-28T11:48:00Z">
        <w:r w:rsidR="00C52DEF" w:rsidDel="00A920D0">
          <w:rPr>
            <w:rFonts w:ascii="Helvetica" w:hAnsi="Helvetica"/>
            <w:color w:val="FF0000"/>
            <w:sz w:val="18"/>
            <w:szCs w:val="18"/>
          </w:rPr>
          <w:delText>, as we are here</w:delText>
        </w:r>
      </w:del>
      <w:r w:rsidR="00C52DEF">
        <w:rPr>
          <w:rFonts w:ascii="Helvetica" w:hAnsi="Helvetica"/>
          <w:color w:val="FF0000"/>
          <w:sz w:val="18"/>
          <w:szCs w:val="18"/>
        </w:rPr>
        <w:t xml:space="preserve">. </w:t>
      </w:r>
      <w:commentRangeEnd w:id="313"/>
      <w:r w:rsidR="00A920D0">
        <w:rPr>
          <w:rStyle w:val="CommentReference"/>
          <w:rFonts w:asciiTheme="minorHAnsi" w:eastAsiaTheme="minorHAnsi" w:hAnsiTheme="minorHAnsi" w:cstheme="minorBidi"/>
          <w:lang w:eastAsia="en-US"/>
        </w:rPr>
        <w:commentReference w:id="313"/>
      </w:r>
    </w:p>
    <w:p w14:paraId="43D870A8" w14:textId="77777777" w:rsidR="008E7868" w:rsidRDefault="008E7868" w:rsidP="002B0CD8">
      <w:pPr>
        <w:rPr>
          <w:rFonts w:ascii="Helvetica" w:hAnsi="Helvetica"/>
          <w:color w:val="FF0000"/>
          <w:sz w:val="18"/>
          <w:szCs w:val="18"/>
        </w:rPr>
      </w:pPr>
    </w:p>
    <w:p w14:paraId="0B3FFDD6" w14:textId="17B84CCD" w:rsidR="00465259" w:rsidRDefault="008E7868" w:rsidP="002B0CD8">
      <w:pPr>
        <w:rPr>
          <w:rFonts w:ascii="Helvetica" w:hAnsi="Helvetica"/>
          <w:color w:val="000000"/>
          <w:sz w:val="18"/>
          <w:szCs w:val="18"/>
        </w:rPr>
      </w:pPr>
      <w:del w:id="319" w:author="Rachel Fewster" w:date="2020-07-28T11:48:00Z">
        <w:r w:rsidDel="00A920D0">
          <w:rPr>
            <w:rFonts w:ascii="Helvetica" w:hAnsi="Helvetica"/>
            <w:color w:val="FF0000"/>
            <w:sz w:val="18"/>
            <w:szCs w:val="18"/>
          </w:rPr>
          <w:delText>We don’t really know what t</w:delText>
        </w:r>
      </w:del>
      <w:ins w:id="320" w:author="Rachel Fewster" w:date="2020-07-28T11:48:00Z">
        <w:r w:rsidR="00A920D0">
          <w:rPr>
            <w:rFonts w:ascii="Helvetica" w:hAnsi="Helvetica"/>
            <w:color w:val="FF0000"/>
            <w:sz w:val="18"/>
            <w:szCs w:val="18"/>
          </w:rPr>
          <w:t>T</w:t>
        </w:r>
      </w:ins>
      <w:r>
        <w:rPr>
          <w:rFonts w:ascii="Helvetica" w:hAnsi="Helvetica"/>
          <w:color w:val="FF0000"/>
          <w:sz w:val="18"/>
          <w:szCs w:val="18"/>
        </w:rPr>
        <w:t xml:space="preserve">he </w:t>
      </w:r>
      <w:del w:id="321" w:author="Rachel Fewster" w:date="2020-07-28T11:48:00Z">
        <w:r w:rsidDel="00A920D0">
          <w:rPr>
            <w:rFonts w:ascii="Helvetica" w:hAnsi="Helvetica"/>
            <w:color w:val="FF0000"/>
            <w:sz w:val="18"/>
            <w:szCs w:val="18"/>
          </w:rPr>
          <w:delText xml:space="preserve">source of </w:delText>
        </w:r>
      </w:del>
      <w:r>
        <w:rPr>
          <w:rFonts w:ascii="Helvetica" w:hAnsi="Helvetica"/>
          <w:color w:val="FF0000"/>
          <w:sz w:val="18"/>
          <w:szCs w:val="18"/>
        </w:rPr>
        <w:t>between-estimator variability</w:t>
      </w:r>
      <w:del w:id="322" w:author="Rachel Fewster" w:date="2020-07-28T11:48:00Z">
        <w:r w:rsidDel="00A920D0">
          <w:rPr>
            <w:rFonts w:ascii="Helvetica" w:hAnsi="Helvetica"/>
            <w:color w:val="FF0000"/>
            <w:sz w:val="18"/>
            <w:szCs w:val="18"/>
          </w:rPr>
          <w:delText xml:space="preserve"> is – beyond the fact that</w:delText>
        </w:r>
      </w:del>
      <w:r>
        <w:rPr>
          <w:rFonts w:ascii="Helvetica" w:hAnsi="Helvetica"/>
          <w:color w:val="FF0000"/>
          <w:sz w:val="18"/>
          <w:szCs w:val="18"/>
        </w:rPr>
        <w:t xml:space="preserve"> </w:t>
      </w:r>
      <w:ins w:id="323" w:author="Rachel Fewster" w:date="2020-07-28T11:48:00Z">
        <w:r w:rsidR="00A920D0">
          <w:rPr>
            <w:rFonts w:ascii="Helvetica" w:hAnsi="Helvetica"/>
            <w:color w:val="FF0000"/>
            <w:sz w:val="18"/>
            <w:szCs w:val="18"/>
          </w:rPr>
          <w:t xml:space="preserve">arises because </w:t>
        </w:r>
      </w:ins>
      <w:r>
        <w:rPr>
          <w:rFonts w:ascii="Helvetica" w:hAnsi="Helvetica"/>
          <w:color w:val="FF0000"/>
          <w:sz w:val="18"/>
          <w:szCs w:val="18"/>
        </w:rPr>
        <w:t>the</w:t>
      </w:r>
      <w:r w:rsidR="008B0873">
        <w:rPr>
          <w:rFonts w:ascii="Helvetica" w:hAnsi="Helvetica"/>
          <w:color w:val="FF0000"/>
          <w:sz w:val="18"/>
          <w:szCs w:val="18"/>
        </w:rPr>
        <w:t xml:space="preserve"> two estimators</w:t>
      </w:r>
      <w:r>
        <w:rPr>
          <w:rFonts w:ascii="Helvetica" w:hAnsi="Helvetica"/>
          <w:color w:val="FF0000"/>
          <w:sz w:val="18"/>
          <w:szCs w:val="18"/>
        </w:rPr>
        <w:t xml:space="preserve"> use somewhat different information and are mathematically different.</w:t>
      </w:r>
      <w:ins w:id="324" w:author="Rachel Fewster" w:date="2020-07-28T11:49:00Z">
        <w:r w:rsidR="00923E66">
          <w:rPr>
            <w:rFonts w:ascii="Helvetica" w:hAnsi="Helvetica"/>
            <w:color w:val="FF0000"/>
            <w:sz w:val="18"/>
            <w:szCs w:val="18"/>
          </w:rPr>
          <w:t xml:space="preserve"> However, their </w:t>
        </w:r>
        <w:r w:rsidR="00A920D0">
          <w:rPr>
            <w:rFonts w:ascii="Helvetica" w:hAnsi="Helvetica"/>
            <w:color w:val="FF0000"/>
            <w:sz w:val="18"/>
            <w:szCs w:val="18"/>
          </w:rPr>
          <w:t xml:space="preserve">performance </w:t>
        </w:r>
      </w:ins>
      <w:ins w:id="325" w:author="Rachel Fewster" w:date="2020-07-28T11:50:00Z">
        <w:r w:rsidR="00923E66">
          <w:rPr>
            <w:rFonts w:ascii="Helvetica" w:hAnsi="Helvetica"/>
            <w:color w:val="FF0000"/>
            <w:sz w:val="18"/>
            <w:szCs w:val="18"/>
          </w:rPr>
          <w:t xml:space="preserve">in terms of inferential accuracy and precision </w:t>
        </w:r>
      </w:ins>
      <w:ins w:id="326" w:author="Rachel Fewster" w:date="2020-07-28T11:49:00Z">
        <w:r w:rsidR="00A920D0">
          <w:rPr>
            <w:rFonts w:ascii="Helvetica" w:hAnsi="Helvetica"/>
            <w:color w:val="FF0000"/>
            <w:sz w:val="18"/>
            <w:szCs w:val="18"/>
          </w:rPr>
          <w:t>is pleasingly similar.</w:t>
        </w:r>
      </w:ins>
      <w:r w:rsidR="002B0CD8" w:rsidRPr="00981126">
        <w:rPr>
          <w:rFonts w:ascii="Helvetica" w:hAnsi="Helvetica"/>
          <w:color w:val="000000"/>
          <w:sz w:val="18"/>
          <w:szCs w:val="18"/>
        </w:rPr>
        <w:br/>
      </w:r>
      <w:r w:rsidR="002B0CD8" w:rsidRPr="002B0CD8">
        <w:rPr>
          <w:rFonts w:ascii="Helvetica" w:hAnsi="Helvetica"/>
          <w:color w:val="000000"/>
          <w:sz w:val="18"/>
          <w:szCs w:val="18"/>
        </w:rPr>
        <w:br/>
        <w:t>I find it a bit confusing in figure 3 (which I find hard to read), but it seems like the mean bias increases for larger samples sizes, in particular for the crosses (CCR)?</w:t>
      </w:r>
    </w:p>
    <w:p w14:paraId="76F37C9F" w14:textId="77777777" w:rsidR="00465259" w:rsidRDefault="00465259" w:rsidP="002B0CD8">
      <w:pPr>
        <w:rPr>
          <w:rFonts w:ascii="Helvetica" w:hAnsi="Helvetica"/>
          <w:color w:val="000000"/>
          <w:sz w:val="18"/>
          <w:szCs w:val="18"/>
        </w:rPr>
      </w:pPr>
    </w:p>
    <w:p w14:paraId="413BD1B0" w14:textId="4EC00DC6" w:rsidR="00465259" w:rsidRDefault="00465259" w:rsidP="002B0CD8">
      <w:pPr>
        <w:rPr>
          <w:rFonts w:ascii="Helvetica" w:hAnsi="Helvetica"/>
          <w:color w:val="000000"/>
          <w:sz w:val="18"/>
          <w:szCs w:val="18"/>
        </w:rPr>
      </w:pPr>
      <w:del w:id="327" w:author="Rachel Fewster" w:date="2020-07-28T11:54:00Z">
        <w:r w:rsidRPr="00465259" w:rsidDel="0050305C">
          <w:rPr>
            <w:rFonts w:ascii="Helvetica" w:hAnsi="Helvetica"/>
            <w:color w:val="FF0000"/>
            <w:sz w:val="18"/>
            <w:szCs w:val="18"/>
          </w:rPr>
          <w:delText xml:space="preserve">The </w:delText>
        </w:r>
        <w:commentRangeStart w:id="328"/>
        <w:r w:rsidRPr="00465259" w:rsidDel="0050305C">
          <w:rPr>
            <w:rFonts w:ascii="Helvetica" w:hAnsi="Helvetica"/>
            <w:color w:val="FF0000"/>
            <w:sz w:val="18"/>
            <w:szCs w:val="18"/>
          </w:rPr>
          <w:delText>bias</w:delText>
        </w:r>
      </w:del>
      <w:commentRangeEnd w:id="328"/>
      <w:r w:rsidR="006B457E">
        <w:rPr>
          <w:rStyle w:val="CommentReference"/>
          <w:rFonts w:asciiTheme="minorHAnsi" w:eastAsiaTheme="minorHAnsi" w:hAnsiTheme="minorHAnsi" w:cstheme="minorBidi"/>
          <w:lang w:eastAsia="en-US"/>
        </w:rPr>
        <w:commentReference w:id="328"/>
      </w:r>
      <w:del w:id="329" w:author="Rachel Fewster" w:date="2020-07-28T11:54:00Z">
        <w:r w:rsidRPr="00465259" w:rsidDel="0050305C">
          <w:rPr>
            <w:rFonts w:ascii="Helvetica" w:hAnsi="Helvetica"/>
            <w:color w:val="FF0000"/>
            <w:sz w:val="18"/>
            <w:szCs w:val="18"/>
          </w:rPr>
          <w:delText xml:space="preserve"> does not increase. </w:delText>
        </w:r>
      </w:del>
      <w:r w:rsidRPr="00465259">
        <w:rPr>
          <w:rFonts w:ascii="Helvetica" w:hAnsi="Helvetica"/>
          <w:color w:val="FF0000"/>
          <w:sz w:val="18"/>
          <w:szCs w:val="18"/>
        </w:rPr>
        <w:t>We have added the</w:t>
      </w:r>
      <w:del w:id="330" w:author="Rachel Fewster" w:date="2020-07-28T11:55:00Z">
        <w:r w:rsidRPr="00465259" w:rsidDel="0050305C">
          <w:rPr>
            <w:rFonts w:ascii="Helvetica" w:hAnsi="Helvetica"/>
            <w:color w:val="FF0000"/>
            <w:sz w:val="18"/>
            <w:szCs w:val="18"/>
          </w:rPr>
          <w:delText>se words</w:delText>
        </w:r>
      </w:del>
      <w:r w:rsidRPr="00465259">
        <w:rPr>
          <w:rFonts w:ascii="Helvetica" w:hAnsi="Helvetica"/>
          <w:color w:val="FF0000"/>
          <w:sz w:val="18"/>
          <w:szCs w:val="18"/>
        </w:rPr>
        <w:t xml:space="preserve"> </w:t>
      </w:r>
      <w:ins w:id="331" w:author="Rachel Fewster" w:date="2020-07-28T11:55:00Z">
        <w:r w:rsidR="0050305C">
          <w:rPr>
            <w:rFonts w:ascii="Helvetica" w:hAnsi="Helvetica"/>
            <w:color w:val="FF0000"/>
            <w:sz w:val="18"/>
            <w:szCs w:val="18"/>
          </w:rPr>
          <w:t xml:space="preserve">mean values </w:t>
        </w:r>
      </w:ins>
      <w:r w:rsidRPr="00465259">
        <w:rPr>
          <w:rFonts w:ascii="Helvetica" w:hAnsi="Helvetica"/>
          <w:color w:val="FF0000"/>
          <w:sz w:val="18"/>
          <w:szCs w:val="18"/>
        </w:rPr>
        <w:t>to the caption: “From left to right, the mean percentage difference within each of the three groups of estimates is 2.8, 2.9 and 2.4 in the case of the LCE estimator, and 1.3, 3.0 and 2.8 in the case of the</w:t>
      </w:r>
      <w:r>
        <w:rPr>
          <w:rFonts w:ascii="Helvetica" w:hAnsi="Helvetica"/>
          <w:color w:val="FF0000"/>
          <w:sz w:val="18"/>
          <w:szCs w:val="18"/>
        </w:rPr>
        <w:t xml:space="preserve"> </w:t>
      </w:r>
      <w:r w:rsidRPr="00465259">
        <w:rPr>
          <w:rFonts w:ascii="Helvetica" w:hAnsi="Helvetica"/>
          <w:color w:val="FF0000"/>
          <w:sz w:val="18"/>
          <w:szCs w:val="18"/>
        </w:rPr>
        <w:t>CCR estimator</w:t>
      </w:r>
      <w:ins w:id="332" w:author="Rachel Fewster" w:date="2020-07-28T11:55:00Z">
        <w:r w:rsidR="0050305C">
          <w:rPr>
            <w:rFonts w:ascii="Helvetica" w:hAnsi="Helvetica"/>
            <w:color w:val="FF0000"/>
            <w:sz w:val="18"/>
            <w:szCs w:val="18"/>
          </w:rPr>
          <w:t>.</w:t>
        </w:r>
      </w:ins>
      <w:r w:rsidRPr="00465259">
        <w:rPr>
          <w:rFonts w:ascii="Helvetica" w:hAnsi="Helvetica"/>
          <w:color w:val="FF0000"/>
          <w:sz w:val="18"/>
          <w:szCs w:val="18"/>
        </w:rPr>
        <w:t>”</w:t>
      </w:r>
      <w:ins w:id="333" w:author="Rachel Fewster" w:date="2020-07-28T11:55:00Z">
        <w:r w:rsidR="0050305C">
          <w:rPr>
            <w:rFonts w:ascii="Helvetica" w:hAnsi="Helvetica"/>
            <w:color w:val="FF0000"/>
            <w:sz w:val="18"/>
            <w:szCs w:val="18"/>
          </w:rPr>
          <w:t xml:space="preserve"> </w:t>
        </w:r>
      </w:ins>
      <w:ins w:id="334" w:author="Rachel Fewster" w:date="2020-07-28T11:56:00Z">
        <w:r w:rsidR="00D80221">
          <w:rPr>
            <w:rFonts w:ascii="Helvetica" w:hAnsi="Helvetica"/>
            <w:color w:val="FF0000"/>
            <w:sz w:val="18"/>
            <w:szCs w:val="18"/>
          </w:rPr>
          <w:t>The</w:t>
        </w:r>
        <w:r w:rsidR="0050305C">
          <w:rPr>
            <w:rFonts w:ascii="Helvetica" w:hAnsi="Helvetica"/>
            <w:color w:val="FF0000"/>
            <w:sz w:val="18"/>
            <w:szCs w:val="18"/>
          </w:rPr>
          <w:t xml:space="preserve"> CCR estimator </w:t>
        </w:r>
      </w:ins>
      <w:ins w:id="335" w:author="Rachel Fewster" w:date="2020-07-28T17:03:00Z">
        <w:r w:rsidR="00D80221">
          <w:rPr>
            <w:rFonts w:ascii="Helvetica" w:hAnsi="Helvetica"/>
            <w:color w:val="FF0000"/>
            <w:sz w:val="18"/>
            <w:szCs w:val="18"/>
          </w:rPr>
          <w:t xml:space="preserve">is expected </w:t>
        </w:r>
      </w:ins>
      <w:ins w:id="336" w:author="Rachel Fewster" w:date="2020-07-28T11:56:00Z">
        <w:r w:rsidR="0050305C">
          <w:rPr>
            <w:rFonts w:ascii="Helvetica" w:hAnsi="Helvetica"/>
            <w:color w:val="FF0000"/>
            <w:sz w:val="18"/>
            <w:szCs w:val="18"/>
          </w:rPr>
          <w:t xml:space="preserve">to be asymptotically consistent, but a more thorough assessment of CCR performance with sample size is beyond the scope of this paper which is </w:t>
        </w:r>
      </w:ins>
      <w:ins w:id="337" w:author="Rachel Fewster" w:date="2020-07-28T11:57:00Z">
        <w:r w:rsidR="0050305C">
          <w:rPr>
            <w:rFonts w:ascii="Helvetica" w:hAnsi="Helvetica"/>
            <w:color w:val="FF0000"/>
            <w:sz w:val="18"/>
            <w:szCs w:val="18"/>
          </w:rPr>
          <w:t xml:space="preserve">primarily </w:t>
        </w:r>
      </w:ins>
      <w:ins w:id="338" w:author="Rachel Fewster" w:date="2020-07-28T11:56:00Z">
        <w:r w:rsidR="0050305C">
          <w:rPr>
            <w:rFonts w:ascii="Helvetica" w:hAnsi="Helvetica"/>
            <w:color w:val="FF0000"/>
            <w:sz w:val="18"/>
            <w:szCs w:val="18"/>
          </w:rPr>
          <w:t>focused on</w:t>
        </w:r>
      </w:ins>
      <w:ins w:id="339" w:author="Rachel Fewster" w:date="2020-07-28T11:57:00Z">
        <w:r w:rsidR="0050305C">
          <w:rPr>
            <w:rFonts w:ascii="Helvetica" w:hAnsi="Helvetica"/>
            <w:color w:val="FF0000"/>
            <w:sz w:val="18"/>
            <w:szCs w:val="18"/>
          </w:rPr>
          <w:t xml:space="preserve"> developing</w:t>
        </w:r>
      </w:ins>
      <w:ins w:id="340" w:author="Rachel Fewster" w:date="2020-07-28T11:56:00Z">
        <w:r w:rsidR="0050305C">
          <w:rPr>
            <w:rFonts w:ascii="Helvetica" w:hAnsi="Helvetica"/>
            <w:color w:val="FF0000"/>
            <w:sz w:val="18"/>
            <w:szCs w:val="18"/>
          </w:rPr>
          <w:t xml:space="preserve"> the LCE estimator.</w:t>
        </w:r>
      </w:ins>
      <w:r w:rsidR="002B0CD8" w:rsidRPr="002B0CD8">
        <w:rPr>
          <w:rFonts w:ascii="Helvetica" w:hAnsi="Helvetica"/>
          <w:color w:val="000000"/>
          <w:sz w:val="18"/>
          <w:szCs w:val="18"/>
        </w:rPr>
        <w:br/>
      </w:r>
      <w:r w:rsidR="002B0CD8" w:rsidRPr="002B0CD8">
        <w:rPr>
          <w:rFonts w:ascii="Helvetica" w:hAnsi="Helvetica"/>
          <w:color w:val="000000"/>
          <w:sz w:val="18"/>
          <w:szCs w:val="18"/>
        </w:rPr>
        <w:br/>
        <w:t xml:space="preserve">In the discussion, you state: “For UAV surveys of non-diving animals, including land surveys, the parameters </w:t>
      </w:r>
      <w:del w:id="341" w:author="Rachel Fewster" w:date="2020-07-28T11:59:00Z">
        <w:r w:rsidR="002B0CD8" w:rsidRPr="002B0CD8" w:rsidDel="00A274CB">
          <w:rPr>
            <w:rFonts w:ascii="Helvetica" w:hAnsi="Helvetica"/>
            <w:color w:val="000000"/>
            <w:sz w:val="18"/>
            <w:szCs w:val="18"/>
          </w:rPr>
          <w:delText>\</w:delText>
        </w:r>
      </w:del>
      <w:r w:rsidR="002B0CD8" w:rsidRPr="002B0CD8">
        <w:rPr>
          <w:rFonts w:ascii="Helvetica" w:hAnsi="Helvetica"/>
          <w:color w:val="000000"/>
          <w:sz w:val="18"/>
          <w:szCs w:val="18"/>
        </w:rPr>
        <w:t xml:space="preserve">tau and </w:t>
      </w:r>
      <w:del w:id="342" w:author="Rachel Fewster" w:date="2020-07-28T11:59:00Z">
        <w:r w:rsidR="002B0CD8" w:rsidRPr="002B0CD8" w:rsidDel="00B17B89">
          <w:rPr>
            <w:rFonts w:ascii="Helvetica" w:hAnsi="Helvetica"/>
            <w:color w:val="000000"/>
            <w:sz w:val="18"/>
            <w:szCs w:val="18"/>
          </w:rPr>
          <w:delText> </w:delText>
        </w:r>
        <w:r w:rsidR="002B0CD8" w:rsidRPr="002B0CD8" w:rsidDel="00A274CB">
          <w:rPr>
            <w:rFonts w:ascii="Helvetica" w:hAnsi="Helvetica"/>
            <w:color w:val="000000"/>
            <w:sz w:val="18"/>
            <w:szCs w:val="18"/>
          </w:rPr>
          <w:delText>\</w:delText>
        </w:r>
      </w:del>
      <w:r w:rsidR="002B0CD8" w:rsidRPr="002B0CD8">
        <w:rPr>
          <w:rFonts w:ascii="Helvetica" w:hAnsi="Helvetica"/>
          <w:color w:val="000000"/>
          <w:sz w:val="18"/>
          <w:szCs w:val="18"/>
        </w:rPr>
        <w:t>gamma are not needed</w:t>
      </w:r>
      <w:del w:id="343" w:author="Rachel Fewster" w:date="2020-07-28T12:00:00Z">
        <w:r w:rsidR="002B0CD8" w:rsidRPr="002B0CD8" w:rsidDel="00B17B89">
          <w:rPr>
            <w:rFonts w:ascii="Helvetica" w:hAnsi="Helvetica"/>
            <w:color w:val="000000"/>
            <w:sz w:val="18"/>
            <w:szCs w:val="18"/>
          </w:rPr>
          <w:delText>,</w:delText>
        </w:r>
      </w:del>
      <w:r w:rsidR="002B0CD8" w:rsidRPr="002B0CD8">
        <w:rPr>
          <w:rFonts w:ascii="Helvetica" w:hAnsi="Helvetica"/>
          <w:color w:val="000000"/>
          <w:sz w:val="18"/>
          <w:szCs w:val="18"/>
        </w:rPr>
        <w:t>”, but one could come up with an availability process for terrestrial animals too… even without animal movement, a forward-facing camera might not see an animal obstructed by a bush that is visible to a backward-facing camera… will this be able to be accounted for?</w:t>
      </w:r>
    </w:p>
    <w:p w14:paraId="1C5AE400" w14:textId="77777777" w:rsidR="00465259" w:rsidRDefault="00465259" w:rsidP="002B0CD8">
      <w:pPr>
        <w:rPr>
          <w:rFonts w:ascii="Helvetica" w:hAnsi="Helvetica"/>
          <w:color w:val="000000"/>
          <w:sz w:val="18"/>
          <w:szCs w:val="18"/>
        </w:rPr>
      </w:pPr>
    </w:p>
    <w:p w14:paraId="545E17DC" w14:textId="7E49F336" w:rsidR="006A659E" w:rsidRDefault="00B17B89" w:rsidP="002B0CD8">
      <w:pPr>
        <w:rPr>
          <w:rFonts w:ascii="Helvetica" w:hAnsi="Helvetica"/>
          <w:color w:val="FF0000"/>
          <w:sz w:val="18"/>
          <w:szCs w:val="18"/>
        </w:rPr>
      </w:pPr>
      <w:ins w:id="344" w:author="Rachel Fewster" w:date="2020-07-28T12:00:00Z">
        <w:r>
          <w:rPr>
            <w:rFonts w:ascii="Helvetica" w:hAnsi="Helvetica"/>
            <w:color w:val="FF0000"/>
            <w:sz w:val="18"/>
            <w:szCs w:val="18"/>
          </w:rPr>
          <w:t xml:space="preserve">In </w:t>
        </w:r>
        <w:r w:rsidR="00514948">
          <w:rPr>
            <w:rFonts w:ascii="Helvetica" w:hAnsi="Helvetica"/>
            <w:color w:val="FF0000"/>
            <w:sz w:val="18"/>
            <w:szCs w:val="18"/>
          </w:rPr>
          <w:t>this situation it would</w:t>
        </w:r>
        <w:r>
          <w:rPr>
            <w:rFonts w:ascii="Helvetica" w:hAnsi="Helvetica"/>
            <w:color w:val="FF0000"/>
            <w:sz w:val="18"/>
            <w:szCs w:val="18"/>
          </w:rPr>
          <w:t xml:space="preserve"> be b</w:t>
        </w:r>
      </w:ins>
      <w:del w:id="345" w:author="Rachel Fewster" w:date="2020-07-28T12:00:00Z">
        <w:r w:rsidR="00465259" w:rsidDel="00B17B89">
          <w:rPr>
            <w:rFonts w:ascii="Helvetica" w:hAnsi="Helvetica"/>
            <w:color w:val="FF0000"/>
            <w:sz w:val="18"/>
            <w:szCs w:val="18"/>
          </w:rPr>
          <w:delText xml:space="preserve">It seems to us that it would not </w:delText>
        </w:r>
        <w:r w:rsidR="006A659E" w:rsidDel="00B17B89">
          <w:rPr>
            <w:rFonts w:ascii="Helvetica" w:hAnsi="Helvetica"/>
            <w:color w:val="FF0000"/>
            <w:sz w:val="18"/>
            <w:szCs w:val="18"/>
          </w:rPr>
          <w:delText xml:space="preserve">in general </w:delText>
        </w:r>
        <w:r w:rsidR="00465259" w:rsidDel="00B17B89">
          <w:rPr>
            <w:rFonts w:ascii="Helvetica" w:hAnsi="Helvetica"/>
            <w:color w:val="FF0000"/>
            <w:sz w:val="18"/>
            <w:szCs w:val="18"/>
          </w:rPr>
          <w:delText>be sensible to model th</w:delText>
        </w:r>
        <w:r w:rsidR="008B0873" w:rsidDel="00B17B89">
          <w:rPr>
            <w:rFonts w:ascii="Helvetica" w:hAnsi="Helvetica"/>
            <w:color w:val="FF0000"/>
            <w:sz w:val="18"/>
            <w:szCs w:val="18"/>
          </w:rPr>
          <w:delText>e</w:delText>
        </w:r>
        <w:r w:rsidR="00465259" w:rsidDel="00B17B89">
          <w:rPr>
            <w:rFonts w:ascii="Helvetica" w:hAnsi="Helvetica"/>
            <w:color w:val="FF0000"/>
            <w:sz w:val="18"/>
            <w:szCs w:val="18"/>
          </w:rPr>
          <w:delText xml:space="preserve"> availability process as a Markov process when availability is determined by whether or not the view of an animal is obscured (by bush, or whatever). B</w:delText>
        </w:r>
      </w:del>
      <w:r w:rsidR="00465259">
        <w:rPr>
          <w:rFonts w:ascii="Helvetica" w:hAnsi="Helvetica"/>
          <w:color w:val="FF0000"/>
          <w:sz w:val="18"/>
          <w:szCs w:val="18"/>
        </w:rPr>
        <w:t xml:space="preserve">etter to treat the </w:t>
      </w:r>
      <w:r w:rsidR="006A659E">
        <w:rPr>
          <w:rFonts w:ascii="Helvetica" w:hAnsi="Helvetica"/>
          <w:color w:val="FF0000"/>
          <w:sz w:val="18"/>
          <w:szCs w:val="18"/>
        </w:rPr>
        <w:t>probability of being obscured or not as part of the observation process</w:t>
      </w:r>
      <w:ins w:id="346" w:author="Rachel Fewster" w:date="2020-07-28T12:01:00Z">
        <w:r>
          <w:rPr>
            <w:rFonts w:ascii="Helvetica" w:hAnsi="Helvetica"/>
            <w:color w:val="FF0000"/>
            <w:sz w:val="18"/>
            <w:szCs w:val="18"/>
          </w:rPr>
          <w:t>,</w:t>
        </w:r>
      </w:ins>
      <w:r w:rsidR="006A659E">
        <w:rPr>
          <w:rFonts w:ascii="Helvetica" w:hAnsi="Helvetica"/>
          <w:color w:val="FF0000"/>
          <w:sz w:val="18"/>
          <w:szCs w:val="18"/>
        </w:rPr>
        <w:t xml:space="preserve"> </w:t>
      </w:r>
      <w:ins w:id="347" w:author="Rachel Fewster" w:date="2020-07-28T12:01:00Z">
        <w:r>
          <w:rPr>
            <w:rFonts w:ascii="Helvetica" w:hAnsi="Helvetica"/>
            <w:color w:val="FF0000"/>
            <w:sz w:val="18"/>
            <w:szCs w:val="18"/>
          </w:rPr>
          <w:t xml:space="preserve">so </w:t>
        </w:r>
      </w:ins>
      <w:del w:id="348" w:author="Rachel Fewster" w:date="2020-07-28T12:01:00Z">
        <w:r w:rsidR="006A659E" w:rsidDel="00B17B89">
          <w:rPr>
            <w:rFonts w:ascii="Helvetica" w:hAnsi="Helvetica"/>
            <w:color w:val="FF0000"/>
            <w:sz w:val="18"/>
            <w:szCs w:val="18"/>
          </w:rPr>
          <w:delText xml:space="preserve">and in this case </w:delText>
        </w:r>
      </w:del>
      <w:r w:rsidR="006A659E">
        <w:rPr>
          <w:rFonts w:ascii="Helvetica" w:hAnsi="Helvetica"/>
          <w:color w:val="FF0000"/>
          <w:sz w:val="18"/>
          <w:szCs w:val="18"/>
        </w:rPr>
        <w:t xml:space="preserve">the probability that an animal is obscured by </w:t>
      </w:r>
      <w:ins w:id="349" w:author="Rachel Fewster" w:date="2020-07-28T12:01:00Z">
        <w:r>
          <w:rPr>
            <w:rFonts w:ascii="Helvetica" w:hAnsi="Helvetica"/>
            <w:color w:val="FF0000"/>
            <w:sz w:val="18"/>
            <w:szCs w:val="18"/>
          </w:rPr>
          <w:t xml:space="preserve">a </w:t>
        </w:r>
      </w:ins>
      <w:r w:rsidR="006A659E">
        <w:rPr>
          <w:rFonts w:ascii="Helvetica" w:hAnsi="Helvetica"/>
          <w:color w:val="FF0000"/>
          <w:sz w:val="18"/>
          <w:szCs w:val="18"/>
        </w:rPr>
        <w:t>bush would be reflected in the estimate of the parameter p.</w:t>
      </w:r>
      <w:ins w:id="350" w:author="Rachel Fewster" w:date="2020-07-28T12:01:00Z">
        <w:r>
          <w:rPr>
            <w:rFonts w:ascii="Helvetica" w:hAnsi="Helvetica"/>
            <w:color w:val="FF0000"/>
            <w:sz w:val="18"/>
            <w:szCs w:val="18"/>
          </w:rPr>
          <w:t xml:space="preserve"> The parameters</w:t>
        </w:r>
        <w:r w:rsidR="00514948">
          <w:rPr>
            <w:rFonts w:ascii="Helvetica" w:hAnsi="Helvetica"/>
            <w:color w:val="FF0000"/>
            <w:sz w:val="18"/>
            <w:szCs w:val="18"/>
          </w:rPr>
          <w:t xml:space="preserve"> tau and gamma are specific to the</w:t>
        </w:r>
        <w:r>
          <w:rPr>
            <w:rFonts w:ascii="Helvetica" w:hAnsi="Helvetica"/>
            <w:color w:val="FF0000"/>
            <w:sz w:val="18"/>
            <w:szCs w:val="18"/>
          </w:rPr>
          <w:t xml:space="preserve"> Markov availability process</w:t>
        </w:r>
      </w:ins>
      <w:ins w:id="351" w:author="Rachel Fewster" w:date="2020-07-28T12:05:00Z">
        <w:r w:rsidR="00514948">
          <w:rPr>
            <w:rFonts w:ascii="Helvetica" w:hAnsi="Helvetica"/>
            <w:color w:val="FF0000"/>
            <w:sz w:val="18"/>
            <w:szCs w:val="18"/>
          </w:rPr>
          <w:t xml:space="preserve"> we have described for diving behaviour</w:t>
        </w:r>
      </w:ins>
      <w:ins w:id="352" w:author="Rachel Fewster" w:date="2020-07-28T12:01:00Z">
        <w:r>
          <w:rPr>
            <w:rFonts w:ascii="Helvetica" w:hAnsi="Helvetica"/>
            <w:color w:val="FF0000"/>
            <w:sz w:val="18"/>
            <w:szCs w:val="18"/>
          </w:rPr>
          <w:t>.</w:t>
        </w:r>
      </w:ins>
    </w:p>
    <w:p w14:paraId="26DDD8EF" w14:textId="77777777" w:rsidR="006A659E" w:rsidRDefault="006A659E" w:rsidP="002B0CD8">
      <w:pPr>
        <w:rPr>
          <w:rFonts w:ascii="Helvetica" w:hAnsi="Helvetica"/>
          <w:color w:val="FF0000"/>
          <w:sz w:val="18"/>
          <w:szCs w:val="18"/>
        </w:rPr>
      </w:pPr>
    </w:p>
    <w:p w14:paraId="695EAF45" w14:textId="5DE6E94C" w:rsidR="00CA5B31" w:rsidRDefault="006A659E" w:rsidP="002B0CD8">
      <w:pPr>
        <w:rPr>
          <w:rFonts w:ascii="Helvetica" w:hAnsi="Helvetica"/>
          <w:color w:val="000000"/>
          <w:sz w:val="18"/>
          <w:szCs w:val="18"/>
        </w:rPr>
      </w:pPr>
      <w:r>
        <w:rPr>
          <w:rFonts w:ascii="Helvetica" w:hAnsi="Helvetica"/>
          <w:color w:val="FF0000"/>
          <w:sz w:val="18"/>
          <w:szCs w:val="18"/>
        </w:rPr>
        <w:t xml:space="preserve">We have added this sentence: “When animals on a terrestrial survey are missed because </w:t>
      </w:r>
      <w:ins w:id="353" w:author="Rachel Fewster" w:date="2020-07-28T17:06:00Z">
        <w:r w:rsidR="008357C6">
          <w:rPr>
            <w:rFonts w:ascii="Helvetica" w:hAnsi="Helvetica"/>
            <w:color w:val="FF0000"/>
            <w:sz w:val="18"/>
            <w:szCs w:val="18"/>
          </w:rPr>
          <w:t xml:space="preserve">the </w:t>
        </w:r>
      </w:ins>
      <w:r>
        <w:rPr>
          <w:rFonts w:ascii="Helvetica" w:hAnsi="Helvetica"/>
          <w:color w:val="FF0000"/>
          <w:sz w:val="18"/>
          <w:szCs w:val="18"/>
        </w:rPr>
        <w:t xml:space="preserve">view of them is obscured (by </w:t>
      </w:r>
      <w:ins w:id="354" w:author="Rachel Fewster" w:date="2020-07-28T17:06:00Z">
        <w:r w:rsidR="008357C6">
          <w:rPr>
            <w:rFonts w:ascii="Helvetica" w:hAnsi="Helvetica"/>
            <w:color w:val="FF0000"/>
            <w:sz w:val="18"/>
            <w:szCs w:val="18"/>
          </w:rPr>
          <w:t xml:space="preserve">a </w:t>
        </w:r>
      </w:ins>
      <w:r>
        <w:rPr>
          <w:rFonts w:ascii="Helvetica" w:hAnsi="Helvetica"/>
          <w:color w:val="FF0000"/>
          <w:sz w:val="18"/>
          <w:szCs w:val="18"/>
        </w:rPr>
        <w:t xml:space="preserve">bush, for example), the probability of being obscured would be reflected in </w:t>
      </w:r>
      <w:r w:rsidR="008B0873">
        <w:rPr>
          <w:rFonts w:ascii="Helvetica" w:hAnsi="Helvetica"/>
          <w:color w:val="FF0000"/>
          <w:sz w:val="18"/>
          <w:szCs w:val="18"/>
        </w:rPr>
        <w:t>the</w:t>
      </w:r>
      <w:r>
        <w:rPr>
          <w:rFonts w:ascii="Helvetica" w:hAnsi="Helvetica"/>
          <w:color w:val="FF0000"/>
          <w:sz w:val="18"/>
          <w:szCs w:val="18"/>
        </w:rPr>
        <w:t xml:space="preserve"> estimate of p.”</w:t>
      </w:r>
      <w:r w:rsidR="002B0CD8" w:rsidRPr="00465259">
        <w:rPr>
          <w:rFonts w:ascii="Helvetica" w:hAnsi="Helvetica"/>
          <w:color w:val="FF0000"/>
          <w:sz w:val="18"/>
          <w:szCs w:val="18"/>
        </w:rPr>
        <w:br/>
      </w:r>
      <w:r w:rsidR="002B0CD8" w:rsidRPr="00465259">
        <w:rPr>
          <w:rFonts w:ascii="Helvetica" w:hAnsi="Helvetica"/>
          <w:color w:val="FF0000"/>
          <w:sz w:val="18"/>
          <w:szCs w:val="18"/>
        </w:rPr>
        <w:br/>
      </w:r>
      <w:r w:rsidR="002B0CD8" w:rsidRPr="002B0CD8">
        <w:rPr>
          <w:rFonts w:ascii="Helvetica" w:hAnsi="Helvetica"/>
          <w:color w:val="000000"/>
          <w:sz w:val="18"/>
          <w:szCs w:val="18"/>
        </w:rPr>
        <w:t>Specific comments:</w:t>
      </w:r>
      <w:r w:rsidR="002B0CD8" w:rsidRPr="002B0CD8">
        <w:rPr>
          <w:rFonts w:ascii="Helvetica" w:hAnsi="Helvetica"/>
          <w:color w:val="000000"/>
          <w:sz w:val="18"/>
          <w:szCs w:val="18"/>
        </w:rPr>
        <w:br/>
      </w:r>
      <w:r w:rsidR="002B0CD8" w:rsidRPr="002B0CD8">
        <w:rPr>
          <w:rFonts w:ascii="Helvetica" w:hAnsi="Helvetica"/>
          <w:color w:val="000000"/>
          <w:sz w:val="18"/>
          <w:szCs w:val="18"/>
        </w:rPr>
        <w:br/>
        <w:t>In page 2, I suggest “aircraft's path projected on the ground” would be more accurate than just “aircraft's path”</w:t>
      </w:r>
    </w:p>
    <w:p w14:paraId="19A211CC" w14:textId="77777777" w:rsidR="00CA5B31" w:rsidRDefault="00CA5B31" w:rsidP="002B0CD8">
      <w:pPr>
        <w:rPr>
          <w:rFonts w:ascii="Helvetica" w:hAnsi="Helvetica"/>
          <w:color w:val="000000"/>
          <w:sz w:val="18"/>
          <w:szCs w:val="18"/>
        </w:rPr>
      </w:pPr>
    </w:p>
    <w:p w14:paraId="6F9751B1" w14:textId="138677FB" w:rsidR="00CA5B31" w:rsidRDefault="00CA5B31" w:rsidP="002B0CD8">
      <w:pPr>
        <w:rPr>
          <w:rFonts w:ascii="Helvetica" w:hAnsi="Helvetica"/>
          <w:color w:val="000000"/>
          <w:sz w:val="18"/>
          <w:szCs w:val="18"/>
        </w:rPr>
      </w:pPr>
      <w:r w:rsidRPr="00CA5B31">
        <w:rPr>
          <w:rFonts w:ascii="Helvetica" w:hAnsi="Helvetica"/>
          <w:color w:val="FF0000"/>
          <w:sz w:val="18"/>
          <w:szCs w:val="18"/>
        </w:rPr>
        <w:t>Done</w:t>
      </w:r>
      <w:ins w:id="355" w:author="Rachel Fewster" w:date="2020-07-28T12:06:00Z">
        <w:r w:rsidR="00C328AD">
          <w:rPr>
            <w:rFonts w:ascii="Helvetica" w:hAnsi="Helvetica"/>
            <w:color w:val="FF0000"/>
            <w:sz w:val="18"/>
            <w:szCs w:val="18"/>
          </w:rPr>
          <w:t>, thanks.</w:t>
        </w:r>
      </w:ins>
      <w:r w:rsidR="002B0CD8" w:rsidRPr="002B0CD8">
        <w:rPr>
          <w:rFonts w:ascii="Helvetica" w:hAnsi="Helvetica"/>
          <w:color w:val="000000"/>
          <w:sz w:val="18"/>
          <w:szCs w:val="18"/>
        </w:rPr>
        <w:br/>
      </w:r>
      <w:r w:rsidR="002B0CD8" w:rsidRPr="002B0CD8">
        <w:rPr>
          <w:rFonts w:ascii="Helvetica" w:hAnsi="Helvetica"/>
          <w:color w:val="000000"/>
          <w:sz w:val="18"/>
          <w:szCs w:val="18"/>
        </w:rPr>
        <w:br/>
      </w:r>
      <w:r w:rsidR="002B0CD8" w:rsidRPr="002B0CD8">
        <w:rPr>
          <w:rFonts w:ascii="Helvetica" w:hAnsi="Helvetica"/>
          <w:color w:val="000000"/>
          <w:sz w:val="18"/>
          <w:szCs w:val="18"/>
        </w:rPr>
        <w:lastRenderedPageBreak/>
        <w:t>In page 3, while the example “and birds or amphibians may be available only when vocalizing” is correct, it does not apply in the case of cameras, so since this is the 3rd example, I’d remove it?</w:t>
      </w:r>
    </w:p>
    <w:p w14:paraId="187FFEAF" w14:textId="77777777" w:rsidR="00CA5B31" w:rsidRDefault="00CA5B31" w:rsidP="002B0CD8">
      <w:pPr>
        <w:rPr>
          <w:rFonts w:ascii="Helvetica" w:hAnsi="Helvetica"/>
          <w:color w:val="000000"/>
          <w:sz w:val="18"/>
          <w:szCs w:val="18"/>
        </w:rPr>
      </w:pPr>
    </w:p>
    <w:p w14:paraId="2DC7046D" w14:textId="672A7B2C" w:rsidR="00C1778E" w:rsidRDefault="00CA5B31" w:rsidP="00CA5B31">
      <w:pPr>
        <w:autoSpaceDE w:val="0"/>
        <w:autoSpaceDN w:val="0"/>
        <w:adjustRightInd w:val="0"/>
        <w:rPr>
          <w:rFonts w:ascii="Helvetica" w:hAnsi="Helvetica"/>
          <w:color w:val="000000"/>
          <w:sz w:val="18"/>
          <w:szCs w:val="18"/>
        </w:rPr>
      </w:pPr>
      <w:r w:rsidRPr="00CA5B31">
        <w:rPr>
          <w:rFonts w:ascii="Helvetica" w:hAnsi="Helvetica"/>
          <w:color w:val="FF0000"/>
          <w:sz w:val="18"/>
          <w:szCs w:val="18"/>
        </w:rPr>
        <w:t>We</w:t>
      </w:r>
      <w:del w:id="356" w:author="Rachel Fewster" w:date="2020-07-28T12:05:00Z">
        <w:r w:rsidRPr="00CA5B31" w:rsidDel="00C328AD">
          <w:rPr>
            <w:rFonts w:ascii="Helvetica" w:hAnsi="Helvetica"/>
            <w:color w:val="FF0000"/>
            <w:sz w:val="18"/>
            <w:szCs w:val="18"/>
          </w:rPr>
          <w:delText xml:space="preserve"> want</w:delText>
        </w:r>
      </w:del>
      <w:r w:rsidRPr="00CA5B31">
        <w:rPr>
          <w:rFonts w:ascii="Helvetica" w:hAnsi="Helvetica"/>
          <w:color w:val="FF0000"/>
          <w:sz w:val="18"/>
          <w:szCs w:val="18"/>
        </w:rPr>
        <w:t xml:space="preserve"> </w:t>
      </w:r>
      <w:ins w:id="357" w:author="Rachel Fewster" w:date="2020-07-28T12:05:00Z">
        <w:r w:rsidR="00C328AD">
          <w:rPr>
            <w:rFonts w:ascii="Helvetica" w:hAnsi="Helvetica"/>
            <w:color w:val="FF0000"/>
            <w:sz w:val="18"/>
            <w:szCs w:val="18"/>
          </w:rPr>
          <w:t xml:space="preserve">would like </w:t>
        </w:r>
      </w:ins>
      <w:r w:rsidRPr="00CA5B31">
        <w:rPr>
          <w:rFonts w:ascii="Helvetica" w:hAnsi="Helvetica"/>
          <w:color w:val="FF0000"/>
          <w:sz w:val="18"/>
          <w:szCs w:val="18"/>
        </w:rPr>
        <w:t xml:space="preserve">to keep </w:t>
      </w:r>
      <w:ins w:id="358" w:author="Rachel Fewster" w:date="2020-07-28T12:06:00Z">
        <w:r w:rsidR="00C328AD">
          <w:rPr>
            <w:rFonts w:ascii="Helvetica" w:hAnsi="Helvetica"/>
            <w:color w:val="FF0000"/>
            <w:sz w:val="18"/>
            <w:szCs w:val="18"/>
          </w:rPr>
          <w:t>this</w:t>
        </w:r>
      </w:ins>
      <w:del w:id="359" w:author="Rachel Fewster" w:date="2020-07-28T12:06:00Z">
        <w:r w:rsidRPr="00CA5B31" w:rsidDel="00C328AD">
          <w:rPr>
            <w:rFonts w:ascii="Helvetica" w:hAnsi="Helvetica"/>
            <w:color w:val="FF0000"/>
            <w:sz w:val="18"/>
            <w:szCs w:val="18"/>
          </w:rPr>
          <w:delText>i</w:delText>
        </w:r>
      </w:del>
      <w:del w:id="360" w:author="Rachel Fewster" w:date="2020-07-28T12:05:00Z">
        <w:r w:rsidRPr="00CA5B31" w:rsidDel="00C328AD">
          <w:rPr>
            <w:rFonts w:ascii="Helvetica" w:hAnsi="Helvetica"/>
            <w:color w:val="FF0000"/>
            <w:sz w:val="18"/>
            <w:szCs w:val="18"/>
          </w:rPr>
          <w:delText>t</w:delText>
        </w:r>
      </w:del>
      <w:r w:rsidRPr="00CA5B31">
        <w:rPr>
          <w:rFonts w:ascii="Helvetica" w:hAnsi="Helvetica"/>
          <w:color w:val="FF0000"/>
          <w:sz w:val="18"/>
          <w:szCs w:val="18"/>
        </w:rPr>
        <w:t xml:space="preserve"> because we </w:t>
      </w:r>
      <w:del w:id="361" w:author="Rachel Fewster" w:date="2020-07-28T12:06:00Z">
        <w:r w:rsidRPr="00CA5B31" w:rsidDel="00C328AD">
          <w:rPr>
            <w:rFonts w:ascii="Helvetica" w:hAnsi="Helvetica"/>
            <w:color w:val="FF0000"/>
            <w:sz w:val="18"/>
            <w:szCs w:val="18"/>
          </w:rPr>
          <w:delText xml:space="preserve">see (and in fact </w:delText>
        </w:r>
      </w:del>
      <w:r w:rsidRPr="00CA5B31">
        <w:rPr>
          <w:rFonts w:ascii="Helvetica" w:hAnsi="Helvetica"/>
          <w:color w:val="FF0000"/>
          <w:sz w:val="18"/>
          <w:szCs w:val="18"/>
        </w:rPr>
        <w:t xml:space="preserve">are </w:t>
      </w:r>
      <w:ins w:id="362" w:author="Rachel Fewster" w:date="2020-07-28T12:06:00Z">
        <w:r w:rsidR="00C328AD">
          <w:rPr>
            <w:rFonts w:ascii="Helvetica" w:hAnsi="Helvetica"/>
            <w:color w:val="FF0000"/>
            <w:sz w:val="18"/>
            <w:szCs w:val="18"/>
          </w:rPr>
          <w:t xml:space="preserve">currently </w:t>
        </w:r>
      </w:ins>
      <w:r w:rsidRPr="00CA5B31">
        <w:rPr>
          <w:rFonts w:ascii="Helvetica" w:hAnsi="Helvetica"/>
          <w:color w:val="FF0000"/>
          <w:sz w:val="18"/>
          <w:szCs w:val="18"/>
        </w:rPr>
        <w:t>pursuing</w:t>
      </w:r>
      <w:del w:id="363" w:author="Rachel Fewster" w:date="2020-07-28T12:06:00Z">
        <w:r w:rsidRPr="00CA5B31" w:rsidDel="00C328AD">
          <w:rPr>
            <w:rFonts w:ascii="Helvetica" w:hAnsi="Helvetica"/>
            <w:color w:val="FF0000"/>
            <w:sz w:val="18"/>
            <w:szCs w:val="18"/>
          </w:rPr>
          <w:delText>)</w:delText>
        </w:r>
      </w:del>
      <w:r w:rsidRPr="00CA5B31">
        <w:rPr>
          <w:rFonts w:ascii="Helvetica" w:hAnsi="Helvetica"/>
          <w:color w:val="FF0000"/>
          <w:sz w:val="18"/>
          <w:szCs w:val="18"/>
        </w:rPr>
        <w:t xml:space="preserve"> applications of LCE-type estimators in acoustic surveys. We have </w:t>
      </w:r>
      <w:r>
        <w:rPr>
          <w:rFonts w:ascii="Helvetica" w:hAnsi="Helvetica"/>
          <w:color w:val="FF0000"/>
          <w:sz w:val="18"/>
          <w:szCs w:val="18"/>
        </w:rPr>
        <w:t>split off</w:t>
      </w:r>
      <w:r w:rsidRPr="00CA5B31">
        <w:rPr>
          <w:rFonts w:ascii="Helvetica" w:hAnsi="Helvetica"/>
          <w:color w:val="FF0000"/>
          <w:sz w:val="18"/>
          <w:szCs w:val="18"/>
        </w:rPr>
        <w:t xml:space="preserve"> the birds and amphibians into </w:t>
      </w:r>
      <w:r>
        <w:rPr>
          <w:rFonts w:ascii="Helvetica" w:hAnsi="Helvetica"/>
          <w:color w:val="FF0000"/>
          <w:sz w:val="18"/>
          <w:szCs w:val="18"/>
        </w:rPr>
        <w:t xml:space="preserve">a </w:t>
      </w:r>
      <w:r w:rsidRPr="00CA5B31">
        <w:rPr>
          <w:rFonts w:ascii="Helvetica" w:hAnsi="Helvetica"/>
          <w:color w:val="FF0000"/>
          <w:sz w:val="18"/>
          <w:szCs w:val="18"/>
        </w:rPr>
        <w:t xml:space="preserve">new sentence: “For example, whales are unavailable while diving, and seals are unavailable at haul-out sites while they are at sea. </w:t>
      </w:r>
      <w:ins w:id="364" w:author="Rachel Fewster" w:date="2020-07-28T17:10:00Z">
        <w:r w:rsidR="00D704FC">
          <w:rPr>
            <w:rFonts w:ascii="Helvetica" w:hAnsi="Helvetica"/>
            <w:color w:val="FF0000"/>
            <w:sz w:val="18"/>
            <w:szCs w:val="18"/>
          </w:rPr>
          <w:t>I</w:t>
        </w:r>
      </w:ins>
      <w:del w:id="365" w:author="Rachel Fewster" w:date="2020-07-28T17:10:00Z">
        <w:r w:rsidRPr="00CA5B31" w:rsidDel="00D704FC">
          <w:rPr>
            <w:rFonts w:ascii="Helvetica" w:hAnsi="Helvetica"/>
            <w:color w:val="FF0000"/>
            <w:sz w:val="18"/>
            <w:szCs w:val="18"/>
          </w:rPr>
          <w:delText>Or, i</w:delText>
        </w:r>
      </w:del>
      <w:r w:rsidRPr="00CA5B31">
        <w:rPr>
          <w:rFonts w:ascii="Helvetica" w:hAnsi="Helvetica"/>
          <w:color w:val="FF0000"/>
          <w:sz w:val="18"/>
          <w:szCs w:val="18"/>
        </w:rPr>
        <w:t xml:space="preserve">n the case of acoustic surveys of calling animals, </w:t>
      </w:r>
      <w:r>
        <w:rPr>
          <w:rFonts w:ascii="Helvetica" w:hAnsi="Helvetica"/>
          <w:color w:val="FF0000"/>
          <w:sz w:val="18"/>
          <w:szCs w:val="18"/>
        </w:rPr>
        <w:t>animals</w:t>
      </w:r>
      <w:r w:rsidRPr="00CA5B31">
        <w:rPr>
          <w:rFonts w:ascii="Helvetica" w:hAnsi="Helvetica"/>
          <w:color w:val="FF0000"/>
          <w:sz w:val="18"/>
          <w:szCs w:val="18"/>
        </w:rPr>
        <w:t xml:space="preserve"> are only available when vocalising.”</w:t>
      </w:r>
      <w:r w:rsidR="002B0CD8" w:rsidRPr="00CA5B31">
        <w:rPr>
          <w:rFonts w:ascii="Helvetica" w:hAnsi="Helvetica"/>
          <w:color w:val="000000"/>
          <w:sz w:val="18"/>
          <w:szCs w:val="18"/>
        </w:rPr>
        <w:br/>
      </w:r>
      <w:r w:rsidR="002B0CD8" w:rsidRPr="002B0CD8">
        <w:rPr>
          <w:rFonts w:ascii="Helvetica" w:hAnsi="Helvetica"/>
          <w:color w:val="000000"/>
          <w:sz w:val="18"/>
          <w:szCs w:val="18"/>
        </w:rPr>
        <w:br/>
        <w:t>In page 4, should “in whether animals detected in similar locations by the two cameras is the same animal” be “in whether animals detected in similar locations by the</w:t>
      </w:r>
      <w:r w:rsidR="00C1778E">
        <w:rPr>
          <w:rFonts w:ascii="Helvetica" w:hAnsi="Helvetica"/>
          <w:color w:val="000000"/>
          <w:sz w:val="18"/>
          <w:szCs w:val="18"/>
        </w:rPr>
        <w:t xml:space="preserve"> </w:t>
      </w:r>
      <w:r w:rsidR="002B0CD8" w:rsidRPr="002B0CD8">
        <w:rPr>
          <w:rFonts w:ascii="Helvetica" w:hAnsi="Helvetica"/>
          <w:color w:val="000000"/>
          <w:sz w:val="18"/>
          <w:szCs w:val="18"/>
        </w:rPr>
        <w:t>two cameras are the same animal”? Difficult one, the correct would depend on whether there are 2 animals or 1, which we don’t know! If you replace “animals” by “detections” my suggestion works though.</w:t>
      </w:r>
    </w:p>
    <w:p w14:paraId="21A07720" w14:textId="77777777" w:rsidR="00C1778E" w:rsidRDefault="00C1778E" w:rsidP="00CA5B31">
      <w:pPr>
        <w:autoSpaceDE w:val="0"/>
        <w:autoSpaceDN w:val="0"/>
        <w:adjustRightInd w:val="0"/>
        <w:rPr>
          <w:rFonts w:ascii="Helvetica" w:hAnsi="Helvetica"/>
          <w:color w:val="000000"/>
          <w:sz w:val="18"/>
          <w:szCs w:val="18"/>
        </w:rPr>
      </w:pPr>
    </w:p>
    <w:p w14:paraId="3C7E1C8B" w14:textId="44703CC7" w:rsidR="00C1778E" w:rsidRDefault="00D93D33" w:rsidP="00CA5B31">
      <w:pPr>
        <w:autoSpaceDE w:val="0"/>
        <w:autoSpaceDN w:val="0"/>
        <w:adjustRightInd w:val="0"/>
        <w:rPr>
          <w:rFonts w:ascii="Helvetica" w:hAnsi="Helvetica"/>
          <w:color w:val="000000"/>
          <w:sz w:val="18"/>
          <w:szCs w:val="18"/>
        </w:rPr>
      </w:pPr>
      <w:ins w:id="366" w:author="Rachel Fewster" w:date="2020-07-28T12:07:00Z">
        <w:r>
          <w:rPr>
            <w:rFonts w:ascii="Helvetica" w:hAnsi="Helvetica"/>
            <w:color w:val="FF0000"/>
            <w:sz w:val="18"/>
            <w:szCs w:val="18"/>
          </w:rPr>
          <w:t>Good point.</w:t>
        </w:r>
        <w:r w:rsidR="00A11C92">
          <w:rPr>
            <w:rFonts w:ascii="Helvetica" w:hAnsi="Helvetica"/>
            <w:color w:val="FF0000"/>
            <w:sz w:val="18"/>
            <w:szCs w:val="18"/>
          </w:rPr>
          <w:t xml:space="preserve"> </w:t>
        </w:r>
      </w:ins>
      <w:r w:rsidR="00C1778E" w:rsidRPr="00C1778E">
        <w:rPr>
          <w:rFonts w:ascii="Helvetica" w:hAnsi="Helvetica"/>
          <w:color w:val="FF0000"/>
          <w:sz w:val="18"/>
          <w:szCs w:val="18"/>
        </w:rPr>
        <w:t>Changed to “there is uncertainty in whether detections in similar locations by the two cameras are the same animal or two different animals”.</w:t>
      </w:r>
      <w:r w:rsidR="002B0CD8" w:rsidRPr="002B0CD8">
        <w:rPr>
          <w:rFonts w:ascii="Helvetica" w:hAnsi="Helvetica"/>
          <w:color w:val="000000"/>
          <w:sz w:val="18"/>
          <w:szCs w:val="18"/>
        </w:rPr>
        <w:br/>
      </w:r>
      <w:r w:rsidR="002B0CD8" w:rsidRPr="002B0CD8">
        <w:rPr>
          <w:rFonts w:ascii="Helvetica" w:hAnsi="Helvetica"/>
          <w:color w:val="000000"/>
          <w:sz w:val="18"/>
          <w:szCs w:val="18"/>
        </w:rPr>
        <w:br/>
        <w:t xml:space="preserve">Page 6, something is wrong with “Zhang et al., </w:t>
      </w:r>
      <w:proofErr w:type="spellStart"/>
      <w:r w:rsidR="002B0CD8" w:rsidRPr="002B0CD8">
        <w:rPr>
          <w:rFonts w:ascii="Helvetica" w:hAnsi="Helvetica"/>
          <w:color w:val="000000"/>
          <w:sz w:val="18"/>
          <w:szCs w:val="18"/>
        </w:rPr>
        <w:t>ress</w:t>
      </w:r>
      <w:proofErr w:type="spellEnd"/>
      <w:r w:rsidR="002B0CD8" w:rsidRPr="002B0CD8">
        <w:rPr>
          <w:rFonts w:ascii="Helvetica" w:hAnsi="Helvetica"/>
          <w:color w:val="000000"/>
          <w:sz w:val="18"/>
          <w:szCs w:val="18"/>
        </w:rPr>
        <w:t>”</w:t>
      </w:r>
    </w:p>
    <w:p w14:paraId="7224FA92" w14:textId="77777777" w:rsidR="00C1778E" w:rsidRDefault="00C1778E" w:rsidP="00CA5B31">
      <w:pPr>
        <w:autoSpaceDE w:val="0"/>
        <w:autoSpaceDN w:val="0"/>
        <w:adjustRightInd w:val="0"/>
        <w:rPr>
          <w:rFonts w:ascii="Helvetica" w:hAnsi="Helvetica"/>
          <w:color w:val="000000"/>
          <w:sz w:val="18"/>
          <w:szCs w:val="18"/>
        </w:rPr>
      </w:pPr>
    </w:p>
    <w:p w14:paraId="73F2B51B" w14:textId="77777777" w:rsidR="00C1778E" w:rsidRDefault="00C1778E" w:rsidP="00CA5B31">
      <w:pPr>
        <w:autoSpaceDE w:val="0"/>
        <w:autoSpaceDN w:val="0"/>
        <w:adjustRightInd w:val="0"/>
        <w:rPr>
          <w:rFonts w:ascii="Helvetica" w:hAnsi="Helvetica"/>
          <w:color w:val="000000"/>
          <w:sz w:val="18"/>
          <w:szCs w:val="18"/>
        </w:rPr>
      </w:pPr>
      <w:r w:rsidRPr="00C1778E">
        <w:rPr>
          <w:rFonts w:ascii="Helvetica" w:hAnsi="Helvetica"/>
          <w:color w:val="FF0000"/>
          <w:sz w:val="18"/>
          <w:szCs w:val="18"/>
        </w:rPr>
        <w:t>Fixed, with updated citation.</w:t>
      </w:r>
      <w:r w:rsidR="002B0CD8" w:rsidRPr="002B0CD8">
        <w:rPr>
          <w:rFonts w:ascii="Helvetica" w:hAnsi="Helvetica"/>
          <w:color w:val="000000"/>
          <w:sz w:val="18"/>
          <w:szCs w:val="18"/>
        </w:rPr>
        <w:br/>
      </w:r>
      <w:r w:rsidR="002B0CD8" w:rsidRPr="002B0CD8">
        <w:rPr>
          <w:rFonts w:ascii="Helvetica" w:hAnsi="Helvetica"/>
          <w:color w:val="000000"/>
          <w:sz w:val="18"/>
          <w:szCs w:val="18"/>
        </w:rPr>
        <w:br/>
        <w:t>In page 9, perhaps better to be explicit and replace “so that only animals in the `up' state can be detected” by “so that only animals in the `up' and `in' state can be detected”</w:t>
      </w:r>
    </w:p>
    <w:p w14:paraId="3C3D7D94" w14:textId="77777777" w:rsidR="00C1778E" w:rsidRDefault="00C1778E" w:rsidP="00CA5B31">
      <w:pPr>
        <w:autoSpaceDE w:val="0"/>
        <w:autoSpaceDN w:val="0"/>
        <w:adjustRightInd w:val="0"/>
        <w:rPr>
          <w:rFonts w:ascii="Helvetica" w:hAnsi="Helvetica"/>
          <w:color w:val="000000"/>
          <w:sz w:val="18"/>
          <w:szCs w:val="18"/>
        </w:rPr>
      </w:pPr>
    </w:p>
    <w:p w14:paraId="041B05A8" w14:textId="77777777" w:rsidR="00C1778E" w:rsidRDefault="00C1778E" w:rsidP="00CA5B31">
      <w:pPr>
        <w:autoSpaceDE w:val="0"/>
        <w:autoSpaceDN w:val="0"/>
        <w:adjustRightInd w:val="0"/>
        <w:rPr>
          <w:rFonts w:ascii="Helvetica" w:hAnsi="Helvetica"/>
          <w:color w:val="000000"/>
          <w:sz w:val="18"/>
          <w:szCs w:val="18"/>
        </w:rPr>
      </w:pPr>
      <w:r w:rsidRPr="00C1778E">
        <w:rPr>
          <w:rFonts w:ascii="Helvetica" w:hAnsi="Helvetica"/>
          <w:color w:val="FF0000"/>
          <w:sz w:val="18"/>
          <w:szCs w:val="18"/>
        </w:rPr>
        <w:t>Done</w:t>
      </w:r>
      <w:r w:rsidR="002B0CD8" w:rsidRPr="002B0CD8">
        <w:rPr>
          <w:rFonts w:ascii="Helvetica" w:hAnsi="Helvetica"/>
          <w:color w:val="000000"/>
          <w:sz w:val="18"/>
          <w:szCs w:val="18"/>
        </w:rPr>
        <w:br/>
      </w:r>
      <w:r w:rsidR="002B0CD8" w:rsidRPr="002B0CD8">
        <w:rPr>
          <w:rFonts w:ascii="Helvetica" w:hAnsi="Helvetica"/>
          <w:color w:val="000000"/>
          <w:sz w:val="18"/>
          <w:szCs w:val="18"/>
        </w:rPr>
        <w:br/>
        <w:t>Re notation, choosing \theta for the spatial density parameter is misleading since the entire unknown parameter vector what bold \theta – I think choosing a different letter helps to avoid confusion since if I got it right from equation 12 the bold \theta will have several non \theta parameters within it too. </w:t>
      </w:r>
    </w:p>
    <w:p w14:paraId="7E6695C2" w14:textId="77777777" w:rsidR="00C1778E" w:rsidRDefault="00C1778E" w:rsidP="00CA5B31">
      <w:pPr>
        <w:autoSpaceDE w:val="0"/>
        <w:autoSpaceDN w:val="0"/>
        <w:adjustRightInd w:val="0"/>
        <w:rPr>
          <w:rFonts w:ascii="Helvetica" w:hAnsi="Helvetica"/>
          <w:color w:val="000000"/>
          <w:sz w:val="18"/>
          <w:szCs w:val="18"/>
        </w:rPr>
      </w:pPr>
    </w:p>
    <w:p w14:paraId="0C30C87A" w14:textId="59AF96D1" w:rsidR="0069671F" w:rsidRDefault="00353A1D" w:rsidP="00CA5B31">
      <w:pPr>
        <w:autoSpaceDE w:val="0"/>
        <w:autoSpaceDN w:val="0"/>
        <w:adjustRightInd w:val="0"/>
        <w:rPr>
          <w:rFonts w:ascii="Helvetica" w:hAnsi="Helvetica"/>
          <w:color w:val="000000"/>
          <w:sz w:val="18"/>
          <w:szCs w:val="18"/>
        </w:rPr>
      </w:pPr>
      <w:ins w:id="367" w:author="Rachel Fewster" w:date="2020-07-28T17:14:00Z">
        <w:r>
          <w:rPr>
            <w:rFonts w:ascii="Helvetica" w:hAnsi="Helvetica"/>
            <w:color w:val="FF0000"/>
            <w:sz w:val="18"/>
            <w:szCs w:val="18"/>
          </w:rPr>
          <w:t>Agreed: w</w:t>
        </w:r>
      </w:ins>
      <w:del w:id="368" w:author="Rachel Fewster" w:date="2020-07-28T17:14:00Z">
        <w:r w:rsidR="0069671F" w:rsidRPr="0069671F" w:rsidDel="00353A1D">
          <w:rPr>
            <w:rFonts w:ascii="Helvetica" w:hAnsi="Helvetica"/>
            <w:color w:val="FF0000"/>
            <w:sz w:val="18"/>
            <w:szCs w:val="18"/>
          </w:rPr>
          <w:delText>W</w:delText>
        </w:r>
      </w:del>
      <w:r w:rsidR="0069671F" w:rsidRPr="0069671F">
        <w:rPr>
          <w:rFonts w:ascii="Helvetica" w:hAnsi="Helvetica"/>
          <w:color w:val="FF0000"/>
          <w:sz w:val="18"/>
          <w:szCs w:val="18"/>
        </w:rPr>
        <w:t>e have replace</w:t>
      </w:r>
      <w:ins w:id="369" w:author="Rachel Fewster" w:date="2020-07-28T12:08:00Z">
        <w:r w:rsidR="00F00D68">
          <w:rPr>
            <w:rFonts w:ascii="Helvetica" w:hAnsi="Helvetica"/>
            <w:color w:val="FF0000"/>
            <w:sz w:val="18"/>
            <w:szCs w:val="18"/>
          </w:rPr>
          <w:t>d</w:t>
        </w:r>
      </w:ins>
      <w:r w:rsidR="0069671F" w:rsidRPr="0069671F">
        <w:rPr>
          <w:rFonts w:ascii="Helvetica" w:hAnsi="Helvetica"/>
          <w:color w:val="FF0000"/>
          <w:sz w:val="18"/>
          <w:szCs w:val="18"/>
        </w:rPr>
        <w:t xml:space="preserve"> theta with eta.</w:t>
      </w:r>
      <w:r w:rsidR="002B0CD8" w:rsidRPr="002B0CD8">
        <w:rPr>
          <w:rFonts w:ascii="Helvetica" w:hAnsi="Helvetica"/>
          <w:color w:val="000000"/>
          <w:sz w:val="18"/>
          <w:szCs w:val="18"/>
        </w:rPr>
        <w:br/>
      </w:r>
      <w:r w:rsidR="002B0CD8" w:rsidRPr="002B0CD8">
        <w:rPr>
          <w:rFonts w:ascii="Helvetica" w:hAnsi="Helvetica"/>
          <w:color w:val="000000"/>
          <w:sz w:val="18"/>
          <w:szCs w:val="18"/>
        </w:rPr>
        <w:br/>
        <w:t>In page 12 out of 31 you have “For the rest of this paper, we focus on the constant density model with identical detectors and no covariates, which has five parameters” – I’d put the \bold theta there, before the 5 parameter set. Presumably, that’s a good way of reminding the reader what it is, the set of parameters.</w:t>
      </w:r>
      <w:r w:rsidR="002B0CD8" w:rsidRPr="002B0CD8">
        <w:rPr>
          <w:rFonts w:ascii="Helvetica" w:hAnsi="Helvetica"/>
          <w:color w:val="000000"/>
          <w:sz w:val="18"/>
          <w:szCs w:val="18"/>
        </w:rPr>
        <w:br/>
      </w:r>
    </w:p>
    <w:p w14:paraId="223A3181" w14:textId="1ED63306" w:rsidR="0069671F" w:rsidRPr="0069671F" w:rsidRDefault="0069671F" w:rsidP="00CA5B31">
      <w:pPr>
        <w:autoSpaceDE w:val="0"/>
        <w:autoSpaceDN w:val="0"/>
        <w:adjustRightInd w:val="0"/>
        <w:rPr>
          <w:rFonts w:ascii="Helvetica" w:hAnsi="Helvetica"/>
          <w:color w:val="FF0000"/>
          <w:sz w:val="18"/>
          <w:szCs w:val="18"/>
        </w:rPr>
      </w:pPr>
      <w:r w:rsidRPr="0069671F">
        <w:rPr>
          <w:rFonts w:ascii="Helvetica" w:hAnsi="Helvetica"/>
          <w:color w:val="FF0000"/>
          <w:sz w:val="18"/>
          <w:szCs w:val="18"/>
        </w:rPr>
        <w:t>Done</w:t>
      </w:r>
      <w:ins w:id="370" w:author="Rachel Fewster" w:date="2020-07-28T12:10:00Z">
        <w:r w:rsidR="006B6468">
          <w:rPr>
            <w:rFonts w:ascii="Helvetica" w:hAnsi="Helvetica"/>
            <w:color w:val="FF0000"/>
            <w:sz w:val="18"/>
            <w:szCs w:val="18"/>
          </w:rPr>
          <w:t>, thanks.</w:t>
        </w:r>
      </w:ins>
    </w:p>
    <w:p w14:paraId="1BBBDCED" w14:textId="3022C7D1" w:rsidR="0069671F" w:rsidRDefault="002B0CD8" w:rsidP="00CA5B31">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 xml:space="preserve">I’d </w:t>
      </w:r>
      <w:del w:id="371" w:author="Rachel Fewster" w:date="2020-07-28T12:10:00Z">
        <w:r w:rsidRPr="002B0CD8" w:rsidDel="0073681F">
          <w:rPr>
            <w:rFonts w:ascii="Helvetica" w:hAnsi="Helvetica"/>
            <w:color w:val="000000"/>
            <w:sz w:val="18"/>
            <w:szCs w:val="18"/>
          </w:rPr>
          <w:delText>h</w:delText>
        </w:r>
      </w:del>
      <w:r w:rsidRPr="002B0CD8">
        <w:rPr>
          <w:rFonts w:ascii="Helvetica" w:hAnsi="Helvetica"/>
          <w:color w:val="000000"/>
          <w:sz w:val="18"/>
          <w:szCs w:val="18"/>
        </w:rPr>
        <w:t>ad</w:t>
      </w:r>
      <w:ins w:id="372" w:author="Rachel Fewster" w:date="2020-07-28T12:10:00Z">
        <w:r w:rsidR="0073681F">
          <w:rPr>
            <w:rFonts w:ascii="Helvetica" w:hAnsi="Helvetica"/>
            <w:color w:val="000000"/>
            <w:sz w:val="18"/>
            <w:szCs w:val="18"/>
          </w:rPr>
          <w:t>d</w:t>
        </w:r>
      </w:ins>
      <w:r w:rsidRPr="002B0CD8">
        <w:rPr>
          <w:rFonts w:ascii="Helvetica" w:hAnsi="Helvetica"/>
          <w:color w:val="000000"/>
          <w:sz w:val="18"/>
          <w:szCs w:val="18"/>
        </w:rPr>
        <w:t xml:space="preserve"> a “typically” or some similar qualifier to the statement “The field of view of a digital camera is such that objects towards the periphery of the image are as easily detected”, as if the cameras were really oblique to increase the timing between detections one could observe considerable distortion at the edges of the image?</w:t>
      </w:r>
      <w:r w:rsidRPr="002B0CD8">
        <w:rPr>
          <w:rFonts w:ascii="Helvetica" w:hAnsi="Helvetica"/>
          <w:color w:val="000000"/>
          <w:sz w:val="18"/>
          <w:szCs w:val="18"/>
        </w:rPr>
        <w:br/>
      </w:r>
    </w:p>
    <w:p w14:paraId="42C1CD49" w14:textId="3567E118" w:rsidR="0069671F" w:rsidRPr="0069671F" w:rsidRDefault="0069671F" w:rsidP="00CA5B31">
      <w:pPr>
        <w:autoSpaceDE w:val="0"/>
        <w:autoSpaceDN w:val="0"/>
        <w:adjustRightInd w:val="0"/>
        <w:rPr>
          <w:rFonts w:ascii="Helvetica" w:hAnsi="Helvetica"/>
          <w:color w:val="FF0000"/>
          <w:sz w:val="18"/>
          <w:szCs w:val="18"/>
        </w:rPr>
      </w:pPr>
      <w:r w:rsidRPr="0069671F">
        <w:rPr>
          <w:rFonts w:ascii="Helvetica" w:hAnsi="Helvetica"/>
          <w:color w:val="FF0000"/>
          <w:sz w:val="18"/>
          <w:szCs w:val="18"/>
        </w:rPr>
        <w:t>Added “typically” as suggested.</w:t>
      </w:r>
    </w:p>
    <w:p w14:paraId="5C41DA53" w14:textId="77777777" w:rsidR="0069671F" w:rsidRDefault="002B0CD8" w:rsidP="00CA5B31">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The sentence “A CSP is a triple P = (</w:t>
      </w:r>
      <w:proofErr w:type="gramStart"/>
      <w:r w:rsidRPr="002B0CD8">
        <w:rPr>
          <w:rFonts w:ascii="Helvetica" w:hAnsi="Helvetica"/>
          <w:color w:val="000000"/>
          <w:sz w:val="18"/>
          <w:szCs w:val="18"/>
        </w:rPr>
        <w:t>X,D</w:t>
      </w:r>
      <w:proofErr w:type="gramEnd"/>
      <w:r w:rsidRPr="002B0CD8">
        <w:rPr>
          <w:rFonts w:ascii="Helvetica" w:hAnsi="Helvetica"/>
          <w:color w:val="000000"/>
          <w:sz w:val="18"/>
          <w:szCs w:val="18"/>
        </w:rPr>
        <w:t>,C)” seems meaningless to me? And what is a simple P?</w:t>
      </w:r>
    </w:p>
    <w:p w14:paraId="67B09303" w14:textId="77777777" w:rsidR="0069671F" w:rsidRDefault="0069671F" w:rsidP="00CA5B31">
      <w:pPr>
        <w:autoSpaceDE w:val="0"/>
        <w:autoSpaceDN w:val="0"/>
        <w:adjustRightInd w:val="0"/>
        <w:rPr>
          <w:rFonts w:ascii="Helvetica" w:hAnsi="Helvetica"/>
          <w:color w:val="000000"/>
          <w:sz w:val="18"/>
          <w:szCs w:val="18"/>
        </w:rPr>
      </w:pPr>
    </w:p>
    <w:p w14:paraId="5F356F23" w14:textId="6A6C3A9B" w:rsidR="00B211CE" w:rsidRDefault="003B7B16" w:rsidP="00CA5B31">
      <w:pPr>
        <w:autoSpaceDE w:val="0"/>
        <w:autoSpaceDN w:val="0"/>
        <w:adjustRightInd w:val="0"/>
        <w:rPr>
          <w:rFonts w:ascii="Helvetica" w:hAnsi="Helvetica"/>
          <w:color w:val="000000"/>
          <w:sz w:val="18"/>
          <w:szCs w:val="18"/>
        </w:rPr>
      </w:pPr>
      <w:r w:rsidRPr="003B7B16">
        <w:rPr>
          <w:rFonts w:ascii="Helvetica" w:hAnsi="Helvetica"/>
          <w:color w:val="FF0000"/>
          <w:sz w:val="18"/>
          <w:szCs w:val="18"/>
        </w:rPr>
        <w:t xml:space="preserve">We have </w:t>
      </w:r>
      <w:r>
        <w:rPr>
          <w:rFonts w:ascii="Helvetica" w:hAnsi="Helvetica"/>
          <w:color w:val="FF0000"/>
          <w:sz w:val="18"/>
          <w:szCs w:val="18"/>
        </w:rPr>
        <w:t>made explicit in the next paragraph what each of X, D and C are for the two-observer scenario.</w:t>
      </w:r>
      <w:r w:rsidR="002B0CD8" w:rsidRPr="003B7B16">
        <w:rPr>
          <w:rFonts w:ascii="Helvetica" w:hAnsi="Helvetica"/>
          <w:color w:val="000000"/>
          <w:sz w:val="18"/>
          <w:szCs w:val="18"/>
        </w:rPr>
        <w:br/>
      </w:r>
      <w:r w:rsidR="002B0CD8" w:rsidRPr="002B0CD8">
        <w:rPr>
          <w:rFonts w:ascii="Helvetica" w:hAnsi="Helvetica"/>
          <w:color w:val="000000"/>
          <w:sz w:val="18"/>
          <w:szCs w:val="18"/>
        </w:rPr>
        <w:br/>
        <w:t xml:space="preserve">Equation 16 – what is </w:t>
      </w:r>
      <w:proofErr w:type="spellStart"/>
      <w:r w:rsidR="002B0CD8" w:rsidRPr="002B0CD8">
        <w:rPr>
          <w:rFonts w:ascii="Helvetica" w:hAnsi="Helvetica"/>
          <w:color w:val="000000"/>
          <w:sz w:val="18"/>
          <w:szCs w:val="18"/>
        </w:rPr>
        <w:t>P_m</w:t>
      </w:r>
      <w:proofErr w:type="spellEnd"/>
      <w:r w:rsidR="002B0CD8" w:rsidRPr="002B0CD8">
        <w:rPr>
          <w:rFonts w:ascii="Helvetica" w:hAnsi="Helvetica"/>
          <w:color w:val="000000"/>
          <w:sz w:val="18"/>
          <w:szCs w:val="18"/>
        </w:rPr>
        <w:t>?</w:t>
      </w:r>
    </w:p>
    <w:p w14:paraId="29594826" w14:textId="77777777" w:rsidR="00B211CE" w:rsidRDefault="00B211CE" w:rsidP="00CA5B31">
      <w:pPr>
        <w:autoSpaceDE w:val="0"/>
        <w:autoSpaceDN w:val="0"/>
        <w:adjustRightInd w:val="0"/>
        <w:rPr>
          <w:rFonts w:ascii="Helvetica" w:hAnsi="Helvetica"/>
          <w:color w:val="000000"/>
          <w:sz w:val="18"/>
          <w:szCs w:val="18"/>
        </w:rPr>
      </w:pPr>
    </w:p>
    <w:p w14:paraId="38EEC22E" w14:textId="05EF2322" w:rsidR="00A5321C" w:rsidRDefault="0073681F" w:rsidP="00CA5B31">
      <w:pPr>
        <w:autoSpaceDE w:val="0"/>
        <w:autoSpaceDN w:val="0"/>
        <w:adjustRightInd w:val="0"/>
        <w:rPr>
          <w:rFonts w:ascii="Helvetica" w:hAnsi="Helvetica"/>
          <w:color w:val="000000"/>
          <w:sz w:val="18"/>
          <w:szCs w:val="18"/>
        </w:rPr>
      </w:pPr>
      <w:ins w:id="373" w:author="Rachel Fewster" w:date="2020-07-28T12:13:00Z">
        <w:r>
          <w:rPr>
            <w:rFonts w:ascii="Helvetica" w:hAnsi="Helvetica"/>
            <w:color w:val="FF0000"/>
            <w:sz w:val="18"/>
            <w:szCs w:val="18"/>
          </w:rPr>
          <w:t xml:space="preserve">This was the permutation operator. </w:t>
        </w:r>
      </w:ins>
      <w:r w:rsidR="00A9151A" w:rsidRPr="00A9151A">
        <w:rPr>
          <w:rFonts w:ascii="Helvetica" w:hAnsi="Helvetica"/>
          <w:color w:val="FF0000"/>
          <w:sz w:val="18"/>
          <w:szCs w:val="18"/>
        </w:rPr>
        <w:t>We have replaced</w:t>
      </w:r>
      <w:ins w:id="374" w:author="Rachel Fewster" w:date="2020-07-28T15:23:00Z">
        <w:r w:rsidR="00270560">
          <w:rPr>
            <w:rFonts w:ascii="Helvetica" w:hAnsi="Helvetica"/>
            <w:color w:val="FF0000"/>
            <w:sz w:val="18"/>
            <w:szCs w:val="18"/>
          </w:rPr>
          <w:t xml:space="preserve"> </w:t>
        </w:r>
      </w:ins>
      <m:oMath>
        <m:sPre>
          <m:sPrePr>
            <m:ctrlPr>
              <w:ins w:id="375" w:author="Rachel Fewster" w:date="2020-07-28T15:17:00Z">
                <w:rPr>
                  <w:rFonts w:ascii="Cambria Math" w:hAnsi="Cambria Math"/>
                  <w:i/>
                  <w:color w:val="FF0000"/>
                  <w:sz w:val="18"/>
                  <w:szCs w:val="18"/>
                </w:rPr>
              </w:ins>
            </m:ctrlPr>
          </m:sPrePr>
          <m:sub>
            <m:r>
              <w:ins w:id="376" w:author="Rachel Fewster" w:date="2020-07-28T15:21:00Z">
                <w:rPr>
                  <w:rFonts w:ascii="Cambria Math" w:hAnsi="Cambria Math"/>
                  <w:color w:val="FF0000"/>
                  <w:sz w:val="18"/>
                  <w:szCs w:val="18"/>
                </w:rPr>
                <m:t xml:space="preserve"> </m:t>
              </w:ins>
            </m:r>
          </m:sub>
          <m:sup>
            <m:sSubSup>
              <m:sSubSupPr>
                <m:ctrlPr>
                  <w:ins w:id="377" w:author="Rachel Fewster" w:date="2020-07-28T15:17:00Z">
                    <w:rPr>
                      <w:rFonts w:ascii="Cambria Math" w:hAnsi="Cambria Math"/>
                      <w:i/>
                      <w:color w:val="FF0000"/>
                      <w:sz w:val="18"/>
                      <w:szCs w:val="18"/>
                    </w:rPr>
                  </w:ins>
                </m:ctrlPr>
              </m:sSubSupPr>
              <m:e>
                <m:r>
                  <w:ins w:id="378" w:author="Rachel Fewster" w:date="2020-07-28T15:17:00Z">
                    <w:rPr>
                      <w:rFonts w:ascii="Cambria Math" w:hAnsi="Cambria Math"/>
                      <w:color w:val="FF0000"/>
                      <w:sz w:val="18"/>
                      <w:szCs w:val="18"/>
                    </w:rPr>
                    <m:t>n</m:t>
                  </w:ins>
                </m:r>
              </m:e>
              <m:sub>
                <m:r>
                  <w:ins w:id="379" w:author="Rachel Fewster" w:date="2020-07-28T15:17:00Z">
                    <w:rPr>
                      <w:rFonts w:ascii="Cambria Math" w:hAnsi="Cambria Math"/>
                      <w:color w:val="FF0000"/>
                      <w:sz w:val="18"/>
                      <w:szCs w:val="18"/>
                    </w:rPr>
                    <m:t>1</m:t>
                  </w:ins>
                </m:r>
              </m:sub>
              <m:sup>
                <m:r>
                  <w:ins w:id="380" w:author="Rachel Fewster" w:date="2020-07-28T15:17:00Z">
                    <w:rPr>
                      <w:rFonts w:ascii="Cambria Math" w:hAnsi="Cambria Math"/>
                      <w:color w:val="FF0000"/>
                      <w:sz w:val="18"/>
                      <w:szCs w:val="18"/>
                    </w:rPr>
                    <m:t>*</m:t>
                  </w:ins>
                </m:r>
              </m:sup>
            </m:sSubSup>
          </m:sup>
          <m:e>
            <m:sSub>
              <m:sSubPr>
                <m:ctrlPr>
                  <w:ins w:id="381" w:author="Rachel Fewster" w:date="2020-07-28T15:17:00Z">
                    <w:rPr>
                      <w:rFonts w:ascii="Cambria Math" w:hAnsi="Cambria Math"/>
                      <w:i/>
                      <w:color w:val="FF0000"/>
                      <w:sz w:val="18"/>
                      <w:szCs w:val="18"/>
                    </w:rPr>
                  </w:ins>
                </m:ctrlPr>
              </m:sSubPr>
              <m:e>
                <m:r>
                  <w:ins w:id="382" w:author="Rachel Fewster" w:date="2020-07-28T15:18:00Z">
                    <w:rPr>
                      <w:rFonts w:ascii="Cambria Math" w:hAnsi="Cambria Math"/>
                      <w:color w:val="FF0000"/>
                      <w:sz w:val="18"/>
                      <w:szCs w:val="18"/>
                    </w:rPr>
                    <m:t>P</m:t>
                  </w:ins>
                </m:r>
              </m:e>
              <m:sub>
                <m:r>
                  <w:ins w:id="383" w:author="Rachel Fewster" w:date="2020-07-28T15:18:00Z">
                    <w:rPr>
                      <w:rFonts w:ascii="Cambria Math" w:hAnsi="Cambria Math"/>
                      <w:color w:val="FF0000"/>
                      <w:sz w:val="18"/>
                      <w:szCs w:val="18"/>
                    </w:rPr>
                    <m:t>m</m:t>
                  </w:ins>
                </m:r>
              </m:sub>
            </m:sSub>
          </m:e>
        </m:sPre>
      </m:oMath>
      <w:del w:id="384" w:author="Rachel Fewster" w:date="2020-07-28T15:22:00Z">
        <w:r w:rsidR="00A9151A" w:rsidRPr="00A9151A" w:rsidDel="00270560">
          <w:rPr>
            <w:rFonts w:ascii="Helvetica" w:hAnsi="Helvetica"/>
            <w:color w:val="FF0000"/>
            <w:sz w:val="18"/>
            <w:szCs w:val="18"/>
          </w:rPr>
          <w:delText xml:space="preserve"> </w:delText>
        </w:r>
      </w:del>
      <w:del w:id="385" w:author="Rachel Fewster" w:date="2020-07-28T15:23:00Z">
        <w:r w:rsidR="00A9151A" w:rsidRPr="00A9151A" w:rsidDel="00270560">
          <w:rPr>
            <w:rFonts w:ascii="Helvetica" w:hAnsi="Helvetica"/>
            <w:color w:val="FF0000"/>
            <w:sz w:val="18"/>
            <w:szCs w:val="18"/>
          </w:rPr>
          <w:delText>^n_1^*P_m</w:delText>
        </w:r>
      </w:del>
      <w:r w:rsidR="00A9151A" w:rsidRPr="00A9151A">
        <w:rPr>
          <w:rFonts w:ascii="Helvetica" w:hAnsi="Helvetica"/>
          <w:color w:val="FF0000"/>
          <w:sz w:val="18"/>
          <w:szCs w:val="18"/>
        </w:rPr>
        <w:t xml:space="preserve"> by </w:t>
      </w:r>
      <m:oMath>
        <m:sSubSup>
          <m:sSubSupPr>
            <m:ctrlPr>
              <w:ins w:id="386" w:author="Rachel Fewster" w:date="2020-07-28T15:23:00Z">
                <w:rPr>
                  <w:rFonts w:ascii="Cambria Math" w:hAnsi="Cambria Math"/>
                  <w:i/>
                  <w:color w:val="FF0000"/>
                  <w:sz w:val="18"/>
                  <w:szCs w:val="18"/>
                </w:rPr>
              </w:ins>
            </m:ctrlPr>
          </m:sSubSupPr>
          <m:e>
            <m:r>
              <w:ins w:id="387" w:author="Rachel Fewster" w:date="2020-07-28T15:23:00Z">
                <w:rPr>
                  <w:rFonts w:ascii="Cambria Math" w:hAnsi="Cambria Math"/>
                  <w:color w:val="FF0000"/>
                  <w:sz w:val="18"/>
                  <w:szCs w:val="18"/>
                </w:rPr>
                <m:t>n</m:t>
              </w:ins>
            </m:r>
          </m:e>
          <m:sub>
            <m:r>
              <w:ins w:id="388" w:author="Rachel Fewster" w:date="2020-07-28T15:23:00Z">
                <w:rPr>
                  <w:rFonts w:ascii="Cambria Math" w:hAnsi="Cambria Math"/>
                  <w:color w:val="FF0000"/>
                  <w:sz w:val="18"/>
                  <w:szCs w:val="18"/>
                </w:rPr>
                <m:t>1</m:t>
              </w:ins>
            </m:r>
          </m:sub>
          <m:sup>
            <m:r>
              <w:ins w:id="389" w:author="Rachel Fewster" w:date="2020-07-28T15:23:00Z">
                <w:rPr>
                  <w:rFonts w:ascii="Cambria Math" w:hAnsi="Cambria Math"/>
                  <w:color w:val="FF0000"/>
                  <w:sz w:val="18"/>
                  <w:szCs w:val="18"/>
                </w:rPr>
                <m:t>*</m:t>
              </w:ins>
            </m:r>
          </m:sup>
        </m:sSubSup>
        <m:r>
          <w:ins w:id="390" w:author="Rachel Fewster" w:date="2020-07-28T15:23:00Z">
            <w:rPr>
              <w:rFonts w:ascii="Cambria Math" w:hAnsi="Cambria Math"/>
              <w:color w:val="FF0000"/>
              <w:sz w:val="18"/>
              <w:szCs w:val="18"/>
            </w:rPr>
            <m:t>!/</m:t>
          </w:ins>
        </m:r>
        <m:d>
          <m:dPr>
            <m:ctrlPr>
              <w:ins w:id="391" w:author="Rachel Fewster" w:date="2020-07-28T15:23:00Z">
                <w:rPr>
                  <w:rFonts w:ascii="Cambria Math" w:hAnsi="Cambria Math"/>
                  <w:i/>
                  <w:color w:val="FF0000"/>
                  <w:sz w:val="18"/>
                  <w:szCs w:val="18"/>
                </w:rPr>
              </w:ins>
            </m:ctrlPr>
          </m:dPr>
          <m:e>
            <m:sSubSup>
              <m:sSubSupPr>
                <m:ctrlPr>
                  <w:ins w:id="392" w:author="Rachel Fewster" w:date="2020-07-28T15:23:00Z">
                    <w:rPr>
                      <w:rFonts w:ascii="Cambria Math" w:hAnsi="Cambria Math"/>
                      <w:i/>
                      <w:color w:val="FF0000"/>
                      <w:sz w:val="18"/>
                      <w:szCs w:val="18"/>
                    </w:rPr>
                  </w:ins>
                </m:ctrlPr>
              </m:sSubSupPr>
              <m:e>
                <m:r>
                  <w:ins w:id="393" w:author="Rachel Fewster" w:date="2020-07-28T15:23:00Z">
                    <w:rPr>
                      <w:rFonts w:ascii="Cambria Math" w:hAnsi="Cambria Math"/>
                      <w:color w:val="FF0000"/>
                      <w:sz w:val="18"/>
                      <w:szCs w:val="18"/>
                    </w:rPr>
                    <m:t>n</m:t>
                  </w:ins>
                </m:r>
              </m:e>
              <m:sub>
                <m:r>
                  <w:ins w:id="394" w:author="Rachel Fewster" w:date="2020-07-28T15:23:00Z">
                    <w:rPr>
                      <w:rFonts w:ascii="Cambria Math" w:hAnsi="Cambria Math"/>
                      <w:color w:val="FF0000"/>
                      <w:sz w:val="18"/>
                      <w:szCs w:val="18"/>
                    </w:rPr>
                    <m:t>1</m:t>
                  </w:ins>
                </m:r>
              </m:sub>
              <m:sup>
                <m:r>
                  <w:ins w:id="395" w:author="Rachel Fewster" w:date="2020-07-28T15:23:00Z">
                    <w:rPr>
                      <w:rFonts w:ascii="Cambria Math" w:hAnsi="Cambria Math"/>
                      <w:color w:val="FF0000"/>
                      <w:sz w:val="18"/>
                      <w:szCs w:val="18"/>
                    </w:rPr>
                    <m:t>*</m:t>
                  </w:ins>
                </m:r>
              </m:sup>
            </m:sSubSup>
            <m:r>
              <w:ins w:id="396" w:author="Rachel Fewster" w:date="2020-07-28T15:23:00Z">
                <w:rPr>
                  <w:rFonts w:ascii="Cambria Math" w:hAnsi="Cambria Math"/>
                  <w:color w:val="FF0000"/>
                  <w:sz w:val="18"/>
                  <w:szCs w:val="18"/>
                </w:rPr>
                <m:t>-m</m:t>
              </w:ins>
            </m:r>
          </m:e>
        </m:d>
        <m:r>
          <w:ins w:id="397" w:author="Rachel Fewster" w:date="2020-07-28T15:23:00Z">
            <w:rPr>
              <w:rFonts w:ascii="Cambria Math" w:hAnsi="Cambria Math"/>
              <w:color w:val="FF0000"/>
              <w:sz w:val="18"/>
              <w:szCs w:val="18"/>
            </w:rPr>
            <m:t>!</m:t>
          </w:ins>
        </m:r>
      </m:oMath>
      <w:del w:id="398" w:author="Rachel Fewster" w:date="2020-07-28T15:23:00Z">
        <w:r w:rsidR="00A9151A" w:rsidRPr="00A9151A" w:rsidDel="00270560">
          <w:rPr>
            <w:rFonts w:ascii="Helvetica" w:hAnsi="Helvetica"/>
            <w:color w:val="FF0000"/>
            <w:sz w:val="18"/>
            <w:szCs w:val="18"/>
          </w:rPr>
          <w:delText>n_1^*!/( n_1^*-m)!</w:delText>
        </w:r>
      </w:del>
      <w:r w:rsidR="00A9151A" w:rsidRPr="00A9151A">
        <w:rPr>
          <w:rFonts w:ascii="Helvetica" w:hAnsi="Helvetica"/>
          <w:color w:val="FF0000"/>
          <w:sz w:val="18"/>
          <w:szCs w:val="18"/>
        </w:rPr>
        <w:t xml:space="preserve"> for clarity</w:t>
      </w:r>
      <w:ins w:id="399" w:author="Rachel Fewster" w:date="2020-07-28T15:23:00Z">
        <w:r w:rsidR="00270560">
          <w:rPr>
            <w:rFonts w:ascii="Helvetica" w:hAnsi="Helvetica"/>
            <w:color w:val="FF0000"/>
            <w:sz w:val="18"/>
            <w:szCs w:val="18"/>
          </w:rPr>
          <w:t>.</w:t>
        </w:r>
      </w:ins>
      <w:r w:rsidR="002B0CD8" w:rsidRPr="002B0CD8">
        <w:rPr>
          <w:rFonts w:ascii="Helvetica" w:hAnsi="Helvetica"/>
          <w:color w:val="000000"/>
          <w:sz w:val="18"/>
          <w:szCs w:val="18"/>
        </w:rPr>
        <w:br/>
      </w:r>
      <w:r w:rsidR="002B0CD8" w:rsidRPr="002B0CD8">
        <w:rPr>
          <w:rFonts w:ascii="Helvetica" w:hAnsi="Helvetica"/>
          <w:color w:val="000000"/>
          <w:sz w:val="18"/>
          <w:szCs w:val="18"/>
        </w:rPr>
        <w:br/>
        <w:t>Figure 2 – I find it awkward that one can’t know which scenario is which? Or is that considered irrelevant?</w:t>
      </w:r>
    </w:p>
    <w:p w14:paraId="16016D19" w14:textId="77777777" w:rsidR="00A5321C" w:rsidRDefault="00A5321C" w:rsidP="00CA5B31">
      <w:pPr>
        <w:autoSpaceDE w:val="0"/>
        <w:autoSpaceDN w:val="0"/>
        <w:adjustRightInd w:val="0"/>
        <w:rPr>
          <w:rFonts w:ascii="Helvetica" w:hAnsi="Helvetica"/>
          <w:color w:val="000000"/>
          <w:sz w:val="18"/>
          <w:szCs w:val="18"/>
        </w:rPr>
      </w:pPr>
    </w:p>
    <w:p w14:paraId="7A269767" w14:textId="41DA04F9" w:rsidR="00C10CE5" w:rsidRDefault="00A5321C" w:rsidP="00CA5B31">
      <w:pPr>
        <w:autoSpaceDE w:val="0"/>
        <w:autoSpaceDN w:val="0"/>
        <w:adjustRightInd w:val="0"/>
        <w:rPr>
          <w:rFonts w:ascii="Helvetica" w:hAnsi="Helvetica"/>
          <w:color w:val="000000"/>
          <w:sz w:val="18"/>
          <w:szCs w:val="18"/>
        </w:rPr>
      </w:pPr>
      <w:r w:rsidRPr="00A5321C">
        <w:rPr>
          <w:rFonts w:ascii="Helvetica" w:hAnsi="Helvetica"/>
          <w:color w:val="FF0000"/>
          <w:sz w:val="18"/>
          <w:szCs w:val="18"/>
        </w:rPr>
        <w:t xml:space="preserve">We have added </w:t>
      </w:r>
      <w:r>
        <w:rPr>
          <w:rFonts w:ascii="Helvetica" w:hAnsi="Helvetica"/>
          <w:color w:val="FF0000"/>
          <w:sz w:val="18"/>
          <w:szCs w:val="18"/>
        </w:rPr>
        <w:t xml:space="preserve">vertical lines separating estimates into the three groups shown in the next </w:t>
      </w:r>
      <w:proofErr w:type="gramStart"/>
      <w:r>
        <w:rPr>
          <w:rFonts w:ascii="Helvetica" w:hAnsi="Helvetica"/>
          <w:color w:val="FF0000"/>
          <w:sz w:val="18"/>
          <w:szCs w:val="18"/>
        </w:rPr>
        <w:t>figure, and</w:t>
      </w:r>
      <w:proofErr w:type="gramEnd"/>
      <w:r>
        <w:rPr>
          <w:rFonts w:ascii="Helvetica" w:hAnsi="Helvetica"/>
          <w:color w:val="FF0000"/>
          <w:sz w:val="18"/>
          <w:szCs w:val="18"/>
        </w:rPr>
        <w:t xml:space="preserve"> added </w:t>
      </w:r>
      <w:r w:rsidRPr="00A5321C">
        <w:rPr>
          <w:rFonts w:ascii="Helvetica" w:hAnsi="Helvetica"/>
          <w:color w:val="FF0000"/>
          <w:sz w:val="18"/>
          <w:szCs w:val="18"/>
        </w:rPr>
        <w:t>these words to the caption</w:t>
      </w:r>
      <w:ins w:id="400" w:author="Rachel Fewster" w:date="2020-07-28T12:13:00Z">
        <w:r w:rsidR="0081190D">
          <w:rPr>
            <w:rFonts w:ascii="Helvetica" w:hAnsi="Helvetica"/>
            <w:color w:val="FF0000"/>
            <w:sz w:val="18"/>
            <w:szCs w:val="18"/>
          </w:rPr>
          <w:t>:</w:t>
        </w:r>
      </w:ins>
      <w:r w:rsidRPr="00A5321C">
        <w:rPr>
          <w:rFonts w:ascii="Helvetica" w:hAnsi="Helvetica"/>
          <w:color w:val="FF0000"/>
          <w:sz w:val="18"/>
          <w:szCs w:val="18"/>
        </w:rPr>
        <w:t xml:space="preserve"> “Scenarios are numbered in the same order as they appear in Table 1.</w:t>
      </w:r>
      <w:r>
        <w:rPr>
          <w:rFonts w:ascii="Helvetica" w:hAnsi="Helvetica"/>
          <w:color w:val="FF0000"/>
          <w:sz w:val="18"/>
          <w:szCs w:val="18"/>
        </w:rPr>
        <w:t xml:space="preserve"> Vertical dashed lines separate simulations according to the three sample size groups shown in Figures 4 and 5.</w:t>
      </w:r>
      <w:r w:rsidRPr="00A5321C">
        <w:rPr>
          <w:rFonts w:ascii="Helvetica" w:hAnsi="Helvetica"/>
          <w:color w:val="FF0000"/>
          <w:sz w:val="18"/>
          <w:szCs w:val="18"/>
        </w:rPr>
        <w:t>”</w:t>
      </w:r>
      <w:r w:rsidR="002B0CD8" w:rsidRPr="002B0CD8">
        <w:rPr>
          <w:rFonts w:ascii="Helvetica" w:hAnsi="Helvetica"/>
          <w:color w:val="000000"/>
          <w:sz w:val="18"/>
          <w:szCs w:val="18"/>
        </w:rPr>
        <w:br/>
      </w:r>
      <w:r w:rsidR="002B0CD8" w:rsidRPr="002B0CD8">
        <w:rPr>
          <w:rFonts w:ascii="Helvetica" w:hAnsi="Helvetica"/>
          <w:color w:val="000000"/>
          <w:sz w:val="18"/>
          <w:szCs w:val="18"/>
        </w:rPr>
        <w:br/>
        <w:t>Reference typos:</w:t>
      </w:r>
      <w:r w:rsidR="002B0CD8" w:rsidRPr="002B0CD8">
        <w:rPr>
          <w:rFonts w:ascii="Helvetica" w:hAnsi="Helvetica"/>
          <w:color w:val="000000"/>
          <w:sz w:val="18"/>
          <w:szCs w:val="18"/>
        </w:rPr>
        <w:br/>
      </w:r>
      <w:r w:rsidR="002B0CD8" w:rsidRPr="002B0CD8">
        <w:rPr>
          <w:rFonts w:ascii="Helvetica" w:hAnsi="Helvetica"/>
          <w:color w:val="000000"/>
          <w:sz w:val="18"/>
          <w:szCs w:val="18"/>
        </w:rPr>
        <w:br/>
        <w:t>In 3 Borchers references, twice “</w:t>
      </w:r>
      <w:proofErr w:type="spellStart"/>
      <w:r w:rsidR="002B0CD8" w:rsidRPr="002B0CD8">
        <w:rPr>
          <w:rFonts w:ascii="Helvetica" w:hAnsi="Helvetica"/>
          <w:color w:val="000000"/>
          <w:sz w:val="18"/>
          <w:szCs w:val="18"/>
        </w:rPr>
        <w:t>markov</w:t>
      </w:r>
      <w:proofErr w:type="spellEnd"/>
      <w:r w:rsidR="002B0CD8" w:rsidRPr="002B0CD8">
        <w:rPr>
          <w:rFonts w:ascii="Helvetica" w:hAnsi="Helvetica"/>
          <w:color w:val="000000"/>
          <w:sz w:val="18"/>
          <w:szCs w:val="18"/>
        </w:rPr>
        <w:t>” instead of “</w:t>
      </w:r>
      <w:r w:rsidR="00D2007A">
        <w:rPr>
          <w:rFonts w:ascii="Helvetica" w:hAnsi="Helvetica"/>
          <w:color w:val="000000"/>
          <w:sz w:val="18"/>
          <w:szCs w:val="18"/>
        </w:rPr>
        <w:t>M</w:t>
      </w:r>
      <w:r w:rsidR="002B0CD8" w:rsidRPr="002B0CD8">
        <w:rPr>
          <w:rFonts w:ascii="Helvetica" w:hAnsi="Helvetica"/>
          <w:color w:val="000000"/>
          <w:sz w:val="18"/>
          <w:szCs w:val="18"/>
        </w:rPr>
        <w:t>arkov”, and also “</w:t>
      </w:r>
      <w:proofErr w:type="spellStart"/>
      <w:r w:rsidR="002B0CD8" w:rsidRPr="002B0CD8">
        <w:rPr>
          <w:rFonts w:ascii="Helvetica" w:hAnsi="Helvetica"/>
          <w:color w:val="000000"/>
          <w:sz w:val="18"/>
          <w:szCs w:val="18"/>
        </w:rPr>
        <w:t>poisson</w:t>
      </w:r>
      <w:proofErr w:type="spellEnd"/>
      <w:r w:rsidR="002B0CD8" w:rsidRPr="002B0CD8">
        <w:rPr>
          <w:rFonts w:ascii="Helvetica" w:hAnsi="Helvetica"/>
          <w:color w:val="000000"/>
          <w:sz w:val="18"/>
          <w:szCs w:val="18"/>
        </w:rPr>
        <w:t>” vs “</w:t>
      </w:r>
      <w:r w:rsidR="00D2007A">
        <w:rPr>
          <w:rFonts w:ascii="Helvetica" w:hAnsi="Helvetica"/>
          <w:color w:val="000000"/>
          <w:sz w:val="18"/>
          <w:szCs w:val="18"/>
        </w:rPr>
        <w:t>P</w:t>
      </w:r>
      <w:r w:rsidR="002B0CD8" w:rsidRPr="002B0CD8">
        <w:rPr>
          <w:rFonts w:ascii="Helvetica" w:hAnsi="Helvetica"/>
          <w:color w:val="000000"/>
          <w:sz w:val="18"/>
          <w:szCs w:val="18"/>
        </w:rPr>
        <w:t>oisson”</w:t>
      </w:r>
      <w:r w:rsidR="002B0CD8" w:rsidRPr="002B0CD8">
        <w:rPr>
          <w:rFonts w:ascii="Helvetica" w:hAnsi="Helvetica"/>
          <w:color w:val="000000"/>
          <w:sz w:val="18"/>
          <w:szCs w:val="18"/>
        </w:rPr>
        <w:br/>
      </w:r>
    </w:p>
    <w:p w14:paraId="3AC63294" w14:textId="45ACDE7B" w:rsidR="00C10CE5" w:rsidRDefault="007B3E91" w:rsidP="00CA5B31">
      <w:pPr>
        <w:autoSpaceDE w:val="0"/>
        <w:autoSpaceDN w:val="0"/>
        <w:adjustRightInd w:val="0"/>
        <w:rPr>
          <w:rFonts w:ascii="Helvetica" w:hAnsi="Helvetica"/>
          <w:color w:val="000000"/>
          <w:sz w:val="18"/>
          <w:szCs w:val="18"/>
        </w:rPr>
      </w:pPr>
      <w:r w:rsidRPr="00C10CE5">
        <w:rPr>
          <w:rFonts w:ascii="Helvetica" w:hAnsi="Helvetica"/>
          <w:color w:val="FF0000"/>
          <w:sz w:val="18"/>
          <w:szCs w:val="18"/>
        </w:rPr>
        <w:t>Fixed</w:t>
      </w:r>
    </w:p>
    <w:p w14:paraId="4B5DD40E" w14:textId="358B4441" w:rsidR="00C10CE5" w:rsidRDefault="002B0CD8" w:rsidP="00CA5B31">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Typo in Hamilton et al 2018 – “</w:t>
      </w:r>
      <w:proofErr w:type="spellStart"/>
      <w:r w:rsidRPr="002B0CD8">
        <w:rPr>
          <w:rFonts w:ascii="Helvetica" w:hAnsi="Helvetica"/>
          <w:color w:val="000000"/>
          <w:sz w:val="18"/>
          <w:szCs w:val="18"/>
        </w:rPr>
        <w:t>andgroup</w:t>
      </w:r>
      <w:proofErr w:type="spellEnd"/>
      <w:r w:rsidRPr="002B0CD8">
        <w:rPr>
          <w:rFonts w:ascii="Helvetica" w:hAnsi="Helvetica"/>
          <w:color w:val="000000"/>
          <w:sz w:val="18"/>
          <w:szCs w:val="18"/>
        </w:rPr>
        <w:t xml:space="preserve"> size” and “354?362”</w:t>
      </w:r>
    </w:p>
    <w:p w14:paraId="4546B8F1" w14:textId="77777777" w:rsidR="00C10CE5" w:rsidRDefault="00C10CE5" w:rsidP="00CA5B31">
      <w:pPr>
        <w:autoSpaceDE w:val="0"/>
        <w:autoSpaceDN w:val="0"/>
        <w:adjustRightInd w:val="0"/>
        <w:rPr>
          <w:rFonts w:ascii="Helvetica" w:hAnsi="Helvetica"/>
          <w:color w:val="000000"/>
          <w:sz w:val="18"/>
          <w:szCs w:val="18"/>
        </w:rPr>
      </w:pPr>
    </w:p>
    <w:p w14:paraId="67AFFD48" w14:textId="77777777" w:rsidR="00C10CE5" w:rsidRDefault="00C10CE5" w:rsidP="00CA5B31">
      <w:pPr>
        <w:autoSpaceDE w:val="0"/>
        <w:autoSpaceDN w:val="0"/>
        <w:adjustRightInd w:val="0"/>
        <w:rPr>
          <w:rFonts w:ascii="Helvetica" w:hAnsi="Helvetica"/>
          <w:color w:val="FF0000"/>
          <w:sz w:val="18"/>
          <w:szCs w:val="18"/>
        </w:rPr>
      </w:pPr>
      <w:r w:rsidRPr="00C10CE5">
        <w:rPr>
          <w:rFonts w:ascii="Helvetica" w:hAnsi="Helvetica"/>
          <w:color w:val="FF0000"/>
          <w:sz w:val="18"/>
          <w:szCs w:val="18"/>
        </w:rPr>
        <w:t>Fixed</w:t>
      </w:r>
      <w:r w:rsidR="002B0CD8" w:rsidRPr="002B0CD8">
        <w:rPr>
          <w:rFonts w:ascii="Helvetica" w:hAnsi="Helvetica"/>
          <w:color w:val="000000"/>
          <w:sz w:val="18"/>
          <w:szCs w:val="18"/>
        </w:rPr>
        <w:br/>
      </w:r>
      <w:r w:rsidR="002B0CD8" w:rsidRPr="002B0CD8">
        <w:rPr>
          <w:rFonts w:ascii="Helvetica" w:hAnsi="Helvetica"/>
          <w:color w:val="000000"/>
          <w:sz w:val="18"/>
          <w:szCs w:val="18"/>
        </w:rPr>
        <w:br/>
        <w:t>In link et al 2010 – “multinomial”, not “multi-</w:t>
      </w:r>
      <w:proofErr w:type="spellStart"/>
      <w:r w:rsidR="002B0CD8" w:rsidRPr="002B0CD8">
        <w:rPr>
          <w:rFonts w:ascii="Helvetica" w:hAnsi="Helvetica"/>
          <w:color w:val="000000"/>
          <w:sz w:val="18"/>
          <w:szCs w:val="18"/>
        </w:rPr>
        <w:t>nomial</w:t>
      </w:r>
      <w:proofErr w:type="spellEnd"/>
      <w:r w:rsidR="002B0CD8" w:rsidRPr="002B0CD8">
        <w:rPr>
          <w:rFonts w:ascii="Helvetica" w:hAnsi="Helvetica"/>
          <w:color w:val="000000"/>
          <w:sz w:val="18"/>
          <w:szCs w:val="18"/>
        </w:rPr>
        <w:t>”</w:t>
      </w:r>
      <w:r w:rsidR="002B0CD8" w:rsidRPr="002B0CD8">
        <w:rPr>
          <w:rFonts w:ascii="Helvetica" w:hAnsi="Helvetica"/>
          <w:color w:val="000000"/>
          <w:sz w:val="18"/>
          <w:szCs w:val="18"/>
        </w:rPr>
        <w:br/>
      </w:r>
    </w:p>
    <w:p w14:paraId="05474305" w14:textId="49C00C98" w:rsidR="00C10CE5" w:rsidRDefault="00C10CE5" w:rsidP="00CA5B31">
      <w:pPr>
        <w:autoSpaceDE w:val="0"/>
        <w:autoSpaceDN w:val="0"/>
        <w:adjustRightInd w:val="0"/>
        <w:rPr>
          <w:rFonts w:ascii="Helvetica" w:hAnsi="Helvetica"/>
          <w:color w:val="FF0000"/>
          <w:sz w:val="18"/>
          <w:szCs w:val="18"/>
        </w:rPr>
      </w:pPr>
      <w:r w:rsidRPr="00C10CE5">
        <w:rPr>
          <w:rFonts w:ascii="Helvetica" w:hAnsi="Helvetica"/>
          <w:color w:val="FF0000"/>
          <w:sz w:val="18"/>
          <w:szCs w:val="18"/>
        </w:rPr>
        <w:t>Fixed</w:t>
      </w:r>
    </w:p>
    <w:p w14:paraId="10DA8E54" w14:textId="77777777" w:rsidR="00C10CE5" w:rsidRDefault="002B0CD8" w:rsidP="00CA5B31">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Pike &amp; … - “</w:t>
      </w:r>
      <w:proofErr w:type="spellStart"/>
      <w:r w:rsidRPr="002B0CD8">
        <w:rPr>
          <w:rFonts w:ascii="Helvetica" w:hAnsi="Helvetica"/>
          <w:color w:val="000000"/>
          <w:sz w:val="18"/>
          <w:szCs w:val="18"/>
        </w:rPr>
        <w:t>sightingsfrom</w:t>
      </w:r>
      <w:proofErr w:type="spellEnd"/>
      <w:r w:rsidRPr="002B0CD8">
        <w:rPr>
          <w:rFonts w:ascii="Helvetica" w:hAnsi="Helvetica"/>
          <w:color w:val="000000"/>
          <w:sz w:val="18"/>
          <w:szCs w:val="18"/>
        </w:rPr>
        <w:t>” and “</w:t>
      </w:r>
      <w:commentRangeStart w:id="401"/>
      <w:r w:rsidRPr="002B0CD8">
        <w:rPr>
          <w:rFonts w:ascii="Helvetica" w:hAnsi="Helvetica"/>
          <w:color w:val="000000"/>
          <w:sz w:val="18"/>
          <w:szCs w:val="18"/>
        </w:rPr>
        <w:t>arctic</w:t>
      </w:r>
      <w:commentRangeEnd w:id="401"/>
      <w:r w:rsidR="005F026F">
        <w:rPr>
          <w:rStyle w:val="CommentReference"/>
          <w:rFonts w:asciiTheme="minorHAnsi" w:eastAsiaTheme="minorHAnsi" w:hAnsiTheme="minorHAnsi" w:cstheme="minorBidi"/>
          <w:lang w:eastAsia="en-US"/>
        </w:rPr>
        <w:commentReference w:id="401"/>
      </w:r>
      <w:r w:rsidRPr="002B0CD8">
        <w:rPr>
          <w:rFonts w:ascii="Helvetica" w:hAnsi="Helvetica"/>
          <w:color w:val="000000"/>
          <w:sz w:val="18"/>
          <w:szCs w:val="18"/>
        </w:rPr>
        <w:t>” and “</w:t>
      </w:r>
      <w:proofErr w:type="spellStart"/>
      <w:r w:rsidRPr="002B0CD8">
        <w:rPr>
          <w:rFonts w:ascii="Helvetica" w:hAnsi="Helvetica"/>
          <w:color w:val="000000"/>
          <w:sz w:val="18"/>
          <w:szCs w:val="18"/>
        </w:rPr>
        <w:t>resreport</w:t>
      </w:r>
      <w:proofErr w:type="spellEnd"/>
      <w:r w:rsidRPr="002B0CD8">
        <w:rPr>
          <w:rFonts w:ascii="Helvetica" w:hAnsi="Helvetica"/>
          <w:color w:val="000000"/>
          <w:sz w:val="18"/>
          <w:szCs w:val="18"/>
        </w:rPr>
        <w:t>”???</w:t>
      </w:r>
    </w:p>
    <w:p w14:paraId="3B15770D" w14:textId="77777777" w:rsidR="00C10CE5" w:rsidRDefault="00C10CE5" w:rsidP="00CA5B31">
      <w:pPr>
        <w:autoSpaceDE w:val="0"/>
        <w:autoSpaceDN w:val="0"/>
        <w:adjustRightInd w:val="0"/>
        <w:rPr>
          <w:rFonts w:ascii="Helvetica" w:hAnsi="Helvetica"/>
          <w:color w:val="000000"/>
          <w:sz w:val="18"/>
          <w:szCs w:val="18"/>
        </w:rPr>
      </w:pPr>
    </w:p>
    <w:p w14:paraId="3B20D8ED" w14:textId="4185089C" w:rsidR="00C0137A" w:rsidRPr="00C0137A" w:rsidRDefault="00C10CE5" w:rsidP="00CA5B31">
      <w:pPr>
        <w:autoSpaceDE w:val="0"/>
        <w:autoSpaceDN w:val="0"/>
        <w:adjustRightInd w:val="0"/>
        <w:rPr>
          <w:rFonts w:ascii="Helvetica" w:hAnsi="Helvetica"/>
          <w:color w:val="FF0000"/>
          <w:sz w:val="18"/>
          <w:szCs w:val="18"/>
        </w:rPr>
      </w:pPr>
      <w:r w:rsidRPr="00C10CE5">
        <w:rPr>
          <w:rFonts w:ascii="Helvetica" w:hAnsi="Helvetica"/>
          <w:color w:val="FF0000"/>
          <w:sz w:val="18"/>
          <w:szCs w:val="18"/>
        </w:rPr>
        <w:t>Fixed</w:t>
      </w:r>
      <w:r w:rsidR="002B0CD8" w:rsidRPr="002B0CD8">
        <w:rPr>
          <w:rFonts w:ascii="Helvetica" w:hAnsi="Helvetica"/>
          <w:color w:val="000000"/>
          <w:sz w:val="18"/>
          <w:szCs w:val="18"/>
        </w:rPr>
        <w:br/>
      </w:r>
      <w:r w:rsidR="002B0CD8" w:rsidRPr="002B0CD8">
        <w:rPr>
          <w:rFonts w:ascii="Helvetica" w:hAnsi="Helvetica"/>
          <w:color w:val="000000"/>
          <w:sz w:val="18"/>
          <w:szCs w:val="18"/>
        </w:rPr>
        <w:br/>
        <w:t xml:space="preserve">There’s a </w:t>
      </w:r>
      <w:proofErr w:type="spellStart"/>
      <w:r w:rsidR="002B0CD8" w:rsidRPr="002B0CD8">
        <w:rPr>
          <w:rFonts w:ascii="Helvetica" w:hAnsi="Helvetica"/>
          <w:color w:val="000000"/>
          <w:sz w:val="18"/>
          <w:szCs w:val="18"/>
        </w:rPr>
        <w:t>doi</w:t>
      </w:r>
      <w:proofErr w:type="spellEnd"/>
      <w:r w:rsidR="002B0CD8" w:rsidRPr="002B0CD8">
        <w:rPr>
          <w:rFonts w:ascii="Helvetica" w:hAnsi="Helvetica"/>
          <w:color w:val="000000"/>
          <w:sz w:val="18"/>
          <w:szCs w:val="18"/>
        </w:rPr>
        <w:t xml:space="preserve"> for Zhang et al, al</w:t>
      </w:r>
      <w:del w:id="402" w:author="Rachel Fewster" w:date="2020-07-27T18:07:00Z">
        <w:r w:rsidR="002B0CD8" w:rsidRPr="002B0CD8" w:rsidDel="00B57A18">
          <w:rPr>
            <w:rFonts w:ascii="Helvetica" w:hAnsi="Helvetica"/>
            <w:color w:val="000000"/>
            <w:sz w:val="18"/>
            <w:szCs w:val="18"/>
          </w:rPr>
          <w:delText>e</w:delText>
        </w:r>
      </w:del>
      <w:r w:rsidR="002B0CD8" w:rsidRPr="002B0CD8">
        <w:rPr>
          <w:rFonts w:ascii="Helvetica" w:hAnsi="Helvetica"/>
          <w:color w:val="000000"/>
          <w:sz w:val="18"/>
          <w:szCs w:val="18"/>
        </w:rPr>
        <w:t xml:space="preserve">ready more than in press at online early – use </w:t>
      </w:r>
      <w:proofErr w:type="gramStart"/>
      <w:r w:rsidR="002B0CD8" w:rsidRPr="002B0CD8">
        <w:rPr>
          <w:rFonts w:ascii="Helvetica" w:hAnsi="Helvetica"/>
          <w:color w:val="000000"/>
          <w:sz w:val="18"/>
          <w:szCs w:val="18"/>
        </w:rPr>
        <w:t>it ?</w:t>
      </w:r>
      <w:proofErr w:type="gramEnd"/>
      <w:r w:rsidR="002B0CD8" w:rsidRPr="002B0CD8">
        <w:rPr>
          <w:rFonts w:ascii="Helvetica" w:hAnsi="Helvetica"/>
          <w:color w:val="000000"/>
          <w:sz w:val="18"/>
          <w:szCs w:val="18"/>
        </w:rPr>
        <w:t> </w:t>
      </w:r>
      <w:hyperlink r:id="rId7" w:history="1">
        <w:r w:rsidR="002B0CD8" w:rsidRPr="002B0CD8">
          <w:rPr>
            <w:rFonts w:ascii="Helvetica" w:hAnsi="Helvetica"/>
            <w:color w:val="0000FF"/>
            <w:sz w:val="18"/>
            <w:szCs w:val="18"/>
            <w:u w:val="single"/>
          </w:rPr>
          <w:t>https://doi.org/10.1111/biom.13030</w:t>
        </w:r>
      </w:hyperlink>
      <w:r w:rsidR="002B0CD8" w:rsidRPr="002B0CD8">
        <w:rPr>
          <w:rFonts w:ascii="Helvetica" w:hAnsi="Helvetica"/>
          <w:color w:val="000000"/>
          <w:sz w:val="18"/>
          <w:szCs w:val="18"/>
        </w:rPr>
        <w:br/>
      </w:r>
      <w:r w:rsidR="002B0CD8" w:rsidRPr="002B0CD8">
        <w:rPr>
          <w:rFonts w:ascii="Helvetica" w:hAnsi="Helvetica"/>
          <w:color w:val="000000"/>
          <w:sz w:val="18"/>
          <w:szCs w:val="18"/>
        </w:rPr>
        <w:br/>
      </w:r>
      <w:r w:rsidR="00C0137A" w:rsidRPr="00C0137A">
        <w:rPr>
          <w:rFonts w:ascii="Helvetica" w:hAnsi="Helvetica"/>
          <w:color w:val="FF0000"/>
          <w:sz w:val="18"/>
          <w:szCs w:val="18"/>
        </w:rPr>
        <w:t>Done</w:t>
      </w:r>
    </w:p>
    <w:p w14:paraId="5B9A2562" w14:textId="77777777" w:rsidR="0060272F" w:rsidRDefault="002B0CD8" w:rsidP="00CA5B31">
      <w:pPr>
        <w:autoSpaceDE w:val="0"/>
        <w:autoSpaceDN w:val="0"/>
        <w:adjustRightInd w:val="0"/>
        <w:rPr>
          <w:rFonts w:ascii="Helvetica" w:hAnsi="Helvetica"/>
          <w:color w:val="000000"/>
          <w:sz w:val="18"/>
          <w:szCs w:val="18"/>
        </w:rPr>
      </w:pPr>
      <w:r w:rsidRPr="002B0CD8">
        <w:rPr>
          <w:rFonts w:ascii="Helvetica" w:hAnsi="Helvetica"/>
          <w:color w:val="000000"/>
          <w:sz w:val="18"/>
          <w:szCs w:val="18"/>
        </w:rPr>
        <w:br/>
        <w:t>Referee: 3</w:t>
      </w:r>
      <w:r w:rsidRPr="002B0CD8">
        <w:rPr>
          <w:rFonts w:ascii="Helvetica" w:hAnsi="Helvetica"/>
          <w:color w:val="000000"/>
          <w:sz w:val="18"/>
          <w:szCs w:val="18"/>
        </w:rPr>
        <w:br/>
      </w:r>
      <w:r w:rsidRPr="002B0CD8">
        <w:rPr>
          <w:rFonts w:ascii="Helvetica" w:hAnsi="Helvetica"/>
          <w:color w:val="000000"/>
          <w:sz w:val="18"/>
          <w:szCs w:val="18"/>
        </w:rPr>
        <w:br/>
        <w:t>Referees comments to the Author. These may be passed without any edits.</w:t>
      </w:r>
      <w:r w:rsidRPr="002B0CD8">
        <w:rPr>
          <w:rFonts w:ascii="Helvetica" w:hAnsi="Helvetica"/>
          <w:color w:val="000000"/>
          <w:sz w:val="18"/>
          <w:szCs w:val="18"/>
        </w:rPr>
        <w:br/>
        <w:t>The manuscript addresses the important and challenging problem of animal population size estimation using digital aerial surveys. The bottom-up approach for the construction of the state-space models is very interesting, and the proposed estimation methods seems effective and was able to produce consistent estimates of model parameters with those by a different approach reported in the authors' recent work. The presentation of the work is also of high quality. I have only a few comments for the authors to consider in a revision:</w:t>
      </w:r>
      <w:r w:rsidRPr="002B0CD8">
        <w:rPr>
          <w:rFonts w:ascii="Helvetica" w:hAnsi="Helvetica"/>
          <w:color w:val="000000"/>
          <w:sz w:val="18"/>
          <w:szCs w:val="18"/>
        </w:rPr>
        <w:br/>
      </w:r>
      <w:r w:rsidRPr="002B0CD8">
        <w:rPr>
          <w:rFonts w:ascii="Helvetica" w:hAnsi="Helvetica"/>
          <w:color w:val="000000"/>
          <w:sz w:val="18"/>
          <w:szCs w:val="18"/>
        </w:rPr>
        <w:br/>
        <w:t xml:space="preserve">1. The model for in-out availability of the  animals was based on a 2-D Brownian motion model for individual animal movement, but the up-down availability is simply assumed to follow a Markov process with up/down times following exponential distributions, in contrast to the inverse Gaussian distributions for the in/out times. This apparent inconsistency of the models for horizontal and vertical movements of the animals seems a bit odd. I understand that it might lead to </w:t>
      </w:r>
      <w:r w:rsidRPr="008B6FD7">
        <w:rPr>
          <w:rFonts w:ascii="Helvetica" w:hAnsi="Helvetica"/>
          <w:color w:val="000000"/>
          <w:sz w:val="18"/>
          <w:szCs w:val="18"/>
        </w:rPr>
        <w:t>technical difficulties to use a 3-d Brownian motion (with truncation/reflection at the surface) for animal movement, but is it possible to give some sort of justification to the modelling choice in this paper, or show that the choice does not have material influence on the final estimate of the abundance parameter?</w:t>
      </w:r>
    </w:p>
    <w:p w14:paraId="601A03B8" w14:textId="77777777" w:rsidR="0060272F" w:rsidRDefault="0060272F" w:rsidP="00CA5B31">
      <w:pPr>
        <w:autoSpaceDE w:val="0"/>
        <w:autoSpaceDN w:val="0"/>
        <w:adjustRightInd w:val="0"/>
        <w:rPr>
          <w:rFonts w:ascii="Helvetica" w:hAnsi="Helvetica"/>
          <w:color w:val="000000"/>
          <w:sz w:val="18"/>
          <w:szCs w:val="18"/>
        </w:rPr>
      </w:pPr>
    </w:p>
    <w:p w14:paraId="2708A6CE" w14:textId="26B9A999" w:rsidR="002B0CD8" w:rsidRDefault="0060272F" w:rsidP="00CA5B31">
      <w:pPr>
        <w:autoSpaceDE w:val="0"/>
        <w:autoSpaceDN w:val="0"/>
        <w:adjustRightInd w:val="0"/>
        <w:rPr>
          <w:rFonts w:ascii="Helvetica" w:hAnsi="Helvetica"/>
          <w:color w:val="000000"/>
          <w:sz w:val="18"/>
          <w:szCs w:val="18"/>
        </w:rPr>
      </w:pPr>
      <w:r w:rsidRPr="008B6FD7">
        <w:rPr>
          <w:rFonts w:ascii="Helvetica" w:hAnsi="Helvetica"/>
          <w:color w:val="FF0000"/>
          <w:sz w:val="18"/>
          <w:szCs w:val="18"/>
        </w:rPr>
        <w:t>We think that using different models for horizontal and vertical movement is appropriate. This is because the vertical movement process is a different process to the horizontal movement process. Vertical movement is governed by the animals’ need to breath</w:t>
      </w:r>
      <w:ins w:id="403" w:author="Rachel Fewster" w:date="2020-07-28T12:19:00Z">
        <w:r w:rsidR="00B642CC">
          <w:rPr>
            <w:rFonts w:ascii="Helvetica" w:hAnsi="Helvetica"/>
            <w:color w:val="FF0000"/>
            <w:sz w:val="18"/>
            <w:szCs w:val="18"/>
          </w:rPr>
          <w:t>e</w:t>
        </w:r>
      </w:ins>
      <w:r w:rsidRPr="008B6FD7">
        <w:rPr>
          <w:rFonts w:ascii="Helvetica" w:hAnsi="Helvetica"/>
          <w:color w:val="FF0000"/>
          <w:sz w:val="18"/>
          <w:szCs w:val="18"/>
        </w:rPr>
        <w:t xml:space="preserve"> and to dive, and is necessarily somewhat cyclical,</w:t>
      </w:r>
      <w:r w:rsidR="008B6FD7">
        <w:rPr>
          <w:rFonts w:ascii="Helvetica" w:hAnsi="Helvetica"/>
          <w:color w:val="FF0000"/>
          <w:sz w:val="18"/>
          <w:szCs w:val="18"/>
        </w:rPr>
        <w:t xml:space="preserve"> alternating between </w:t>
      </w:r>
      <w:ins w:id="404" w:author="Rachel Fewster" w:date="2020-07-28T14:42:00Z">
        <w:r w:rsidR="003E646D">
          <w:rPr>
            <w:rFonts w:ascii="Helvetica" w:hAnsi="Helvetica"/>
            <w:color w:val="FF0000"/>
            <w:sz w:val="18"/>
            <w:szCs w:val="18"/>
          </w:rPr>
          <w:t>surfacing</w:t>
        </w:r>
      </w:ins>
      <w:del w:id="405" w:author="Rachel Fewster" w:date="2020-07-28T14:42:00Z">
        <w:r w:rsidR="008B6FD7" w:rsidDel="003E646D">
          <w:rPr>
            <w:rFonts w:ascii="Helvetica" w:hAnsi="Helvetica"/>
            <w:color w:val="FF0000"/>
            <w:sz w:val="18"/>
            <w:szCs w:val="18"/>
          </w:rPr>
          <w:delText>being up</w:delText>
        </w:r>
      </w:del>
      <w:r w:rsidR="008B6FD7">
        <w:rPr>
          <w:rFonts w:ascii="Helvetica" w:hAnsi="Helvetica"/>
          <w:color w:val="FF0000"/>
          <w:sz w:val="18"/>
          <w:szCs w:val="18"/>
        </w:rPr>
        <w:t xml:space="preserve"> and diving,</w:t>
      </w:r>
      <w:r w:rsidRPr="008B6FD7">
        <w:rPr>
          <w:rFonts w:ascii="Helvetica" w:hAnsi="Helvetica"/>
          <w:color w:val="FF0000"/>
          <w:sz w:val="18"/>
          <w:szCs w:val="18"/>
        </w:rPr>
        <w:t xml:space="preserve"> while horizontal movement </w:t>
      </w:r>
      <w:r w:rsidR="008B6FD7">
        <w:rPr>
          <w:rFonts w:ascii="Helvetica" w:hAnsi="Helvetica"/>
          <w:color w:val="FF0000"/>
          <w:sz w:val="18"/>
          <w:szCs w:val="18"/>
        </w:rPr>
        <w:t xml:space="preserve">does not have this alternating feature. Unlike the diving behaviour where an animal at the surface must return to the surface within some relatively short time after leaving it, there is no need </w:t>
      </w:r>
      <w:del w:id="406" w:author="Rachel Fewster" w:date="2020-07-28T14:42:00Z">
        <w:r w:rsidR="008B6FD7" w:rsidDel="003E646D">
          <w:rPr>
            <w:rFonts w:ascii="Helvetica" w:hAnsi="Helvetica"/>
            <w:color w:val="FF0000"/>
            <w:sz w:val="18"/>
            <w:szCs w:val="18"/>
          </w:rPr>
          <w:delText xml:space="preserve">at all </w:delText>
        </w:r>
      </w:del>
      <w:r w:rsidR="008B6FD7">
        <w:rPr>
          <w:rFonts w:ascii="Helvetica" w:hAnsi="Helvetica"/>
          <w:color w:val="FF0000"/>
          <w:sz w:val="18"/>
          <w:szCs w:val="18"/>
        </w:rPr>
        <w:t>for an animal to return periodically to its initial location in the east or north directions.</w:t>
      </w:r>
      <w:r w:rsidR="002B0CD8" w:rsidRPr="002B0CD8">
        <w:rPr>
          <w:rFonts w:ascii="Helvetica" w:hAnsi="Helvetica"/>
          <w:color w:val="000000"/>
          <w:sz w:val="18"/>
          <w:szCs w:val="18"/>
        </w:rPr>
        <w:br/>
      </w:r>
      <w:r w:rsidR="002B0CD8" w:rsidRPr="002B0CD8">
        <w:rPr>
          <w:rFonts w:ascii="Helvetica" w:hAnsi="Helvetica"/>
          <w:color w:val="000000"/>
          <w:sz w:val="18"/>
          <w:szCs w:val="18"/>
        </w:rPr>
        <w:br/>
        <w:t>2. An interesting point of the reported approach is that the capture history of the detected animals is not assumed to be known with certainty. However, this makes the form of the data a little ambiguous. In the classical capture-mark-release-recapture experiment, the data effectively consists of 3 numbers: the number of animals capture</w:t>
      </w:r>
      <w:ins w:id="407" w:author="Rachel Fewster" w:date="2020-07-28T14:42:00Z">
        <w:r w:rsidR="005517A1">
          <w:rPr>
            <w:rFonts w:ascii="Helvetica" w:hAnsi="Helvetica"/>
            <w:color w:val="000000"/>
            <w:sz w:val="18"/>
            <w:szCs w:val="18"/>
          </w:rPr>
          <w:t>d</w:t>
        </w:r>
      </w:ins>
      <w:del w:id="408" w:author="Rachel Fewster" w:date="2020-07-28T14:42:00Z">
        <w:r w:rsidR="002B0CD8" w:rsidRPr="002B0CD8" w:rsidDel="005517A1">
          <w:rPr>
            <w:rFonts w:ascii="Helvetica" w:hAnsi="Helvetica"/>
            <w:color w:val="000000"/>
            <w:sz w:val="18"/>
            <w:szCs w:val="18"/>
          </w:rPr>
          <w:delText>s</w:delText>
        </w:r>
      </w:del>
      <w:r w:rsidR="002B0CD8" w:rsidRPr="002B0CD8">
        <w:rPr>
          <w:rFonts w:ascii="Helvetica" w:hAnsi="Helvetica"/>
          <w:color w:val="000000"/>
          <w:sz w:val="18"/>
          <w:szCs w:val="18"/>
        </w:rPr>
        <w:t xml:space="preserve"> in the first capture occasion only, that in the second occasion only, and that in both occasions. It seems that the data to be </w:t>
      </w:r>
      <w:proofErr w:type="spellStart"/>
      <w:r w:rsidR="002B0CD8" w:rsidRPr="002B0CD8">
        <w:rPr>
          <w:rFonts w:ascii="Helvetica" w:hAnsi="Helvetica"/>
          <w:color w:val="000000"/>
          <w:sz w:val="18"/>
          <w:szCs w:val="18"/>
        </w:rPr>
        <w:t>modeled</w:t>
      </w:r>
      <w:proofErr w:type="spellEnd"/>
      <w:r w:rsidR="002B0CD8" w:rsidRPr="002B0CD8">
        <w:rPr>
          <w:rFonts w:ascii="Helvetica" w:hAnsi="Helvetica"/>
          <w:color w:val="000000"/>
          <w:sz w:val="18"/>
          <w:szCs w:val="18"/>
        </w:rPr>
        <w:t xml:space="preserve"> in the current paper consists of the numbers of animals detected by the first and second observers respectively, and the coordinates of these animals. </w:t>
      </w:r>
      <w:r w:rsidR="002B0CD8" w:rsidRPr="0008345C">
        <w:rPr>
          <w:rFonts w:ascii="Helvetica" w:hAnsi="Helvetica"/>
          <w:color w:val="000000"/>
          <w:sz w:val="18"/>
          <w:szCs w:val="18"/>
        </w:rPr>
        <w:t>For the sake of clarity, it is perhaps worthwhile to specify the form of the data available somewhere in the paper.</w:t>
      </w:r>
    </w:p>
    <w:p w14:paraId="15598DF9" w14:textId="27A849F9" w:rsidR="008B6FD7" w:rsidRDefault="008B6FD7" w:rsidP="00CA5B31">
      <w:pPr>
        <w:autoSpaceDE w:val="0"/>
        <w:autoSpaceDN w:val="0"/>
        <w:adjustRightInd w:val="0"/>
        <w:rPr>
          <w:rFonts w:ascii="Helvetica" w:hAnsi="Helvetica"/>
          <w:color w:val="000000"/>
          <w:sz w:val="18"/>
          <w:szCs w:val="18"/>
        </w:rPr>
      </w:pPr>
    </w:p>
    <w:p w14:paraId="7E2A97FD" w14:textId="02962225" w:rsidR="008B6FD7" w:rsidRPr="006F6DA1" w:rsidRDefault="005517A1" w:rsidP="00CA5B31">
      <w:pPr>
        <w:autoSpaceDE w:val="0"/>
        <w:autoSpaceDN w:val="0"/>
        <w:adjustRightInd w:val="0"/>
        <w:rPr>
          <w:rFonts w:ascii="Helvetica" w:hAnsi="Helvetica"/>
          <w:color w:val="FF0000"/>
          <w:sz w:val="18"/>
          <w:szCs w:val="18"/>
        </w:rPr>
      </w:pPr>
      <w:ins w:id="409" w:author="Rachel Fewster" w:date="2020-07-28T14:43:00Z">
        <w:r>
          <w:rPr>
            <w:rFonts w:ascii="Helvetica" w:hAnsi="Helvetica"/>
            <w:color w:val="FF0000"/>
            <w:sz w:val="18"/>
            <w:szCs w:val="18"/>
          </w:rPr>
          <w:t xml:space="preserve">Thanks for the comment. </w:t>
        </w:r>
      </w:ins>
      <w:r w:rsidR="008B6FD7" w:rsidRPr="006F6DA1">
        <w:rPr>
          <w:rFonts w:ascii="Helvetica" w:hAnsi="Helvetica"/>
          <w:color w:val="FF0000"/>
          <w:sz w:val="18"/>
          <w:szCs w:val="18"/>
        </w:rPr>
        <w:t>We have added this sentence to Section 6</w:t>
      </w:r>
      <w:r w:rsidR="006F6DA1" w:rsidRPr="006F6DA1">
        <w:rPr>
          <w:rFonts w:ascii="Helvetica" w:hAnsi="Helvetica"/>
          <w:color w:val="FF0000"/>
          <w:sz w:val="18"/>
          <w:szCs w:val="18"/>
        </w:rPr>
        <w:t>:</w:t>
      </w:r>
    </w:p>
    <w:p w14:paraId="218039C5" w14:textId="4F34F66F" w:rsidR="006F6DA1" w:rsidRPr="006F6DA1" w:rsidRDefault="006F6DA1" w:rsidP="00CA5B31">
      <w:pPr>
        <w:autoSpaceDE w:val="0"/>
        <w:autoSpaceDN w:val="0"/>
        <w:adjustRightInd w:val="0"/>
        <w:rPr>
          <w:rFonts w:ascii="Helvetica" w:hAnsi="Helvetica"/>
          <w:color w:val="FF0000"/>
          <w:sz w:val="18"/>
          <w:szCs w:val="18"/>
        </w:rPr>
      </w:pPr>
    </w:p>
    <w:p w14:paraId="3DDEDF2F" w14:textId="189BBB6E" w:rsidR="006F6DA1" w:rsidRPr="006F6DA1" w:rsidRDefault="00C97B9D" w:rsidP="00CA5B31">
      <w:pPr>
        <w:autoSpaceDE w:val="0"/>
        <w:autoSpaceDN w:val="0"/>
        <w:adjustRightInd w:val="0"/>
        <w:rPr>
          <w:rFonts w:ascii="Helvetica" w:hAnsi="Helvetica"/>
          <w:color w:val="FF0000"/>
          <w:sz w:val="18"/>
          <w:szCs w:val="18"/>
        </w:rPr>
      </w:pPr>
      <w:r>
        <w:rPr>
          <w:rFonts w:ascii="Helvetica" w:hAnsi="Helvetica"/>
          <w:color w:val="FF0000"/>
          <w:sz w:val="18"/>
          <w:szCs w:val="18"/>
        </w:rPr>
        <w:t>“</w:t>
      </w:r>
      <w:r w:rsidR="006F6DA1" w:rsidRPr="006F6DA1">
        <w:rPr>
          <w:rFonts w:ascii="Helvetica" w:hAnsi="Helvetica"/>
          <w:color w:val="FF0000"/>
          <w:sz w:val="18"/>
          <w:szCs w:val="18"/>
        </w:rPr>
        <w:t xml:space="preserve">The data for </w:t>
      </w:r>
      <w:ins w:id="410" w:author="Rachel Fewster" w:date="2020-07-28T17:24:00Z">
        <w:r w:rsidR="00794875">
          <w:rPr>
            <w:rFonts w:ascii="Helvetica" w:hAnsi="Helvetica"/>
            <w:color w:val="FF0000"/>
            <w:sz w:val="18"/>
            <w:szCs w:val="18"/>
          </w:rPr>
          <w:t xml:space="preserve">both </w:t>
        </w:r>
      </w:ins>
      <w:r w:rsidR="006F6DA1" w:rsidRPr="006F6DA1">
        <w:rPr>
          <w:rFonts w:ascii="Helvetica" w:hAnsi="Helvetica"/>
          <w:color w:val="FF0000"/>
          <w:sz w:val="18"/>
          <w:szCs w:val="18"/>
        </w:rPr>
        <w:t xml:space="preserve">the LCE and CCR methods </w:t>
      </w:r>
      <w:proofErr w:type="gramStart"/>
      <w:r w:rsidR="006F6DA1" w:rsidRPr="006F6DA1">
        <w:rPr>
          <w:rFonts w:ascii="Helvetica" w:hAnsi="Helvetica"/>
          <w:color w:val="FF0000"/>
          <w:sz w:val="18"/>
          <w:szCs w:val="18"/>
        </w:rPr>
        <w:t>comprise</w:t>
      </w:r>
      <w:proofErr w:type="gramEnd"/>
      <w:r w:rsidR="006F6DA1" w:rsidRPr="006F6DA1">
        <w:rPr>
          <w:rFonts w:ascii="Helvetica" w:hAnsi="Helvetica"/>
          <w:color w:val="FF0000"/>
          <w:sz w:val="18"/>
          <w:szCs w:val="18"/>
        </w:rPr>
        <w:t xml:space="preserve"> the two sets of locations of detec</w:t>
      </w:r>
      <w:r w:rsidR="00544C93">
        <w:rPr>
          <w:rFonts w:ascii="Helvetica" w:hAnsi="Helvetica"/>
          <w:color w:val="FF0000"/>
          <w:sz w:val="18"/>
          <w:szCs w:val="18"/>
        </w:rPr>
        <w:t>t</w:t>
      </w:r>
      <w:r w:rsidR="006F6DA1" w:rsidRPr="006F6DA1">
        <w:rPr>
          <w:rFonts w:ascii="Helvetica" w:hAnsi="Helvetica"/>
          <w:color w:val="FF0000"/>
          <w:sz w:val="18"/>
          <w:szCs w:val="18"/>
        </w:rPr>
        <w:t xml:space="preserve">ed animals: </w:t>
      </w:r>
      <w:ins w:id="411" w:author="Rachel Fewster" w:date="2020-07-28T14:45:00Z">
        <w:r w:rsidR="0099469D" w:rsidRPr="00503BE4">
          <w:rPr>
            <w:rFonts w:ascii="Helvetica" w:hAnsi="Helvetica"/>
            <w:b/>
            <w:color w:val="FF0000"/>
            <w:sz w:val="18"/>
            <w:szCs w:val="18"/>
          </w:rPr>
          <w:t>s</w:t>
        </w:r>
        <w:r w:rsidR="0099469D">
          <w:rPr>
            <w:rFonts w:ascii="Helvetica" w:hAnsi="Helvetica"/>
            <w:b/>
            <w:color w:val="FF0000"/>
            <w:sz w:val="18"/>
            <w:szCs w:val="18"/>
            <w:vertAlign w:val="subscript"/>
          </w:rPr>
          <w:t>1</w:t>
        </w:r>
      </w:ins>
      <w:del w:id="412" w:author="Rachel Fewster" w:date="2020-07-28T14:43:00Z">
        <w:r w:rsidR="006F6DA1" w:rsidRPr="00A62C10" w:rsidDel="00EF28C4">
          <w:rPr>
            <w:rFonts w:ascii="Helvetica" w:hAnsi="Helvetica"/>
            <w:color w:val="FF0000"/>
            <w:sz w:val="18"/>
            <w:szCs w:val="18"/>
          </w:rPr>
          <w:delText>$\bm{</w:delText>
        </w:r>
      </w:del>
      <w:del w:id="413" w:author="Rachel Fewster" w:date="2020-07-28T14:45:00Z">
        <w:r w:rsidR="006F6DA1" w:rsidRPr="00A62C10" w:rsidDel="0099469D">
          <w:rPr>
            <w:rFonts w:ascii="Helvetica" w:hAnsi="Helvetica"/>
            <w:color w:val="FF0000"/>
            <w:sz w:val="18"/>
            <w:szCs w:val="18"/>
          </w:rPr>
          <w:delText>s</w:delText>
        </w:r>
      </w:del>
      <w:del w:id="414" w:author="Rachel Fewster" w:date="2020-07-28T14:43:00Z">
        <w:r w:rsidR="006F6DA1" w:rsidRPr="00A62C10" w:rsidDel="00EF28C4">
          <w:rPr>
            <w:rFonts w:ascii="Helvetica" w:hAnsi="Helvetica"/>
            <w:color w:val="FF0000"/>
            <w:sz w:val="18"/>
            <w:szCs w:val="18"/>
          </w:rPr>
          <w:delText>}_</w:delText>
        </w:r>
      </w:del>
      <w:del w:id="415" w:author="Rachel Fewster" w:date="2020-07-28T14:45:00Z">
        <w:r w:rsidR="006F6DA1" w:rsidRPr="00A62C10" w:rsidDel="0099469D">
          <w:rPr>
            <w:rFonts w:ascii="Helvetica" w:hAnsi="Helvetica"/>
            <w:color w:val="FF0000"/>
            <w:sz w:val="18"/>
            <w:szCs w:val="18"/>
          </w:rPr>
          <w:delText>1</w:delText>
        </w:r>
      </w:del>
      <w:del w:id="416" w:author="Rachel Fewster" w:date="2020-07-28T14:43:00Z">
        <w:r w:rsidR="006F6DA1" w:rsidRPr="006F6DA1" w:rsidDel="00EF28C4">
          <w:rPr>
            <w:rFonts w:ascii="Helvetica" w:hAnsi="Helvetica"/>
            <w:color w:val="FF0000"/>
            <w:sz w:val="18"/>
            <w:szCs w:val="18"/>
          </w:rPr>
          <w:delText>$</w:delText>
        </w:r>
      </w:del>
      <w:r w:rsidR="006F6DA1" w:rsidRPr="006F6DA1">
        <w:rPr>
          <w:rFonts w:ascii="Helvetica" w:hAnsi="Helvetica"/>
          <w:color w:val="FF0000"/>
          <w:sz w:val="18"/>
          <w:szCs w:val="18"/>
        </w:rPr>
        <w:t xml:space="preserve"> for those detected by observer 1, and </w:t>
      </w:r>
      <w:ins w:id="417" w:author="Rachel Fewster" w:date="2020-07-28T14:44:00Z">
        <w:r w:rsidR="00EF28C4" w:rsidRPr="00503BE4">
          <w:rPr>
            <w:rFonts w:ascii="Helvetica" w:hAnsi="Helvetica"/>
            <w:b/>
            <w:color w:val="FF0000"/>
            <w:sz w:val="18"/>
            <w:szCs w:val="18"/>
          </w:rPr>
          <w:t>s</w:t>
        </w:r>
        <w:r w:rsidR="00EF28C4" w:rsidRPr="00A62C10">
          <w:rPr>
            <w:rFonts w:ascii="Helvetica" w:hAnsi="Helvetica"/>
            <w:b/>
            <w:color w:val="FF0000"/>
            <w:sz w:val="18"/>
            <w:szCs w:val="18"/>
            <w:vertAlign w:val="subscript"/>
          </w:rPr>
          <w:t>2</w:t>
        </w:r>
      </w:ins>
      <w:del w:id="418" w:author="Rachel Fewster" w:date="2020-07-28T14:44:00Z">
        <w:r w:rsidR="006F6DA1" w:rsidRPr="006F6DA1" w:rsidDel="00EF28C4">
          <w:rPr>
            <w:rFonts w:ascii="Helvetica" w:hAnsi="Helvetica"/>
            <w:color w:val="FF0000"/>
            <w:sz w:val="18"/>
            <w:szCs w:val="18"/>
          </w:rPr>
          <w:delText>$\bm{s}_2$</w:delText>
        </w:r>
      </w:del>
      <w:r w:rsidR="006F6DA1" w:rsidRPr="006F6DA1">
        <w:rPr>
          <w:rFonts w:ascii="Helvetica" w:hAnsi="Helvetica"/>
          <w:color w:val="FF0000"/>
          <w:sz w:val="18"/>
          <w:szCs w:val="18"/>
        </w:rPr>
        <w:t xml:space="preserve"> for those detected by observer 2. Which </w:t>
      </w:r>
      <w:ins w:id="419" w:author="Rachel Fewster" w:date="2020-07-28T17:24:00Z">
        <w:r w:rsidR="00794875">
          <w:rPr>
            <w:rFonts w:ascii="Helvetica" w:hAnsi="Helvetica"/>
            <w:color w:val="FF0000"/>
            <w:sz w:val="18"/>
            <w:szCs w:val="18"/>
          </w:rPr>
          <w:t xml:space="preserve">of the </w:t>
        </w:r>
      </w:ins>
      <w:r w:rsidR="006F6DA1" w:rsidRPr="006F6DA1">
        <w:rPr>
          <w:rFonts w:ascii="Helvetica" w:hAnsi="Helvetica"/>
          <w:color w:val="FF0000"/>
          <w:sz w:val="18"/>
          <w:szCs w:val="18"/>
        </w:rPr>
        <w:t xml:space="preserve">observer 1 detections are </w:t>
      </w:r>
      <w:del w:id="420" w:author="Rachel Fewster" w:date="2020-07-28T14:44:00Z">
        <w:r w:rsidR="006F6DA1" w:rsidRPr="006F6DA1" w:rsidDel="00EF28C4">
          <w:rPr>
            <w:rFonts w:ascii="Helvetica" w:hAnsi="Helvetica"/>
            <w:color w:val="FF0000"/>
            <w:sz w:val="18"/>
            <w:szCs w:val="18"/>
          </w:rPr>
          <w:delText>``</w:delText>
        </w:r>
      </w:del>
      <w:r w:rsidR="006F6DA1" w:rsidRPr="006F6DA1">
        <w:rPr>
          <w:rFonts w:ascii="Helvetica" w:hAnsi="Helvetica"/>
          <w:color w:val="FF0000"/>
          <w:sz w:val="18"/>
          <w:szCs w:val="18"/>
        </w:rPr>
        <w:t>recaptured</w:t>
      </w:r>
      <w:del w:id="421" w:author="Rachel Fewster" w:date="2020-07-28T14:44:00Z">
        <w:r w:rsidR="006F6DA1" w:rsidRPr="006F6DA1" w:rsidDel="00EF28C4">
          <w:rPr>
            <w:rFonts w:ascii="Helvetica" w:hAnsi="Helvetica"/>
            <w:color w:val="FF0000"/>
            <w:sz w:val="18"/>
            <w:szCs w:val="18"/>
          </w:rPr>
          <w:delText>’’</w:delText>
        </w:r>
      </w:del>
      <w:r w:rsidR="006F6DA1" w:rsidRPr="006F6DA1">
        <w:rPr>
          <w:rFonts w:ascii="Helvetica" w:hAnsi="Helvetica"/>
          <w:color w:val="FF0000"/>
          <w:sz w:val="18"/>
          <w:szCs w:val="18"/>
        </w:rPr>
        <w:t xml:space="preserve"> by observer 2 is unknown, and the LCE method considers all </w:t>
      </w:r>
      <w:proofErr w:type="gramStart"/>
      <w:r w:rsidR="006F6DA1" w:rsidRPr="006F6DA1">
        <w:rPr>
          <w:rFonts w:ascii="Helvetica" w:hAnsi="Helvetica"/>
          <w:color w:val="FF0000"/>
          <w:sz w:val="18"/>
          <w:szCs w:val="18"/>
        </w:rPr>
        <w:t>possibilities.</w:t>
      </w:r>
      <w:proofErr w:type="gramEnd"/>
      <w:r>
        <w:rPr>
          <w:rFonts w:ascii="Helvetica" w:hAnsi="Helvetica"/>
          <w:color w:val="FF0000"/>
          <w:sz w:val="18"/>
          <w:szCs w:val="18"/>
        </w:rPr>
        <w:t>”</w:t>
      </w:r>
    </w:p>
    <w:p w14:paraId="653954C4" w14:textId="6BA88FA6" w:rsidR="00247FAF" w:rsidRPr="006F6DA1" w:rsidRDefault="003B7B16">
      <w:pPr>
        <w:rPr>
          <w:rFonts w:ascii="Helvetica" w:hAnsi="Helvetica"/>
          <w:sz w:val="18"/>
          <w:szCs w:val="18"/>
        </w:rPr>
      </w:pPr>
    </w:p>
    <w:p w14:paraId="3C9BD707" w14:textId="33BF37F8" w:rsidR="008B6FD7" w:rsidRPr="006F6DA1" w:rsidRDefault="008B6FD7">
      <w:pPr>
        <w:rPr>
          <w:rFonts w:ascii="Helvetica" w:hAnsi="Helvetica"/>
          <w:sz w:val="18"/>
          <w:szCs w:val="18"/>
        </w:rPr>
      </w:pPr>
    </w:p>
    <w:sectPr w:rsidR="008B6FD7" w:rsidRPr="006F6DA1" w:rsidSect="00182539">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0" w:author="Rachel Fewster" w:date="2020-07-28T15:56:00Z" w:initials="RF">
    <w:p w14:paraId="4292A248" w14:textId="4DEF96D8" w:rsidR="00924F28" w:rsidRDefault="00924F28">
      <w:pPr>
        <w:pStyle w:val="CommentText"/>
      </w:pPr>
      <w:r>
        <w:rPr>
          <w:rStyle w:val="CommentReference"/>
        </w:rPr>
        <w:annotationRef/>
      </w:r>
      <w:r>
        <w:t xml:space="preserve">These refs both need </w:t>
      </w:r>
      <w:proofErr w:type="spellStart"/>
      <w:r>
        <w:t>Bibtex</w:t>
      </w:r>
      <w:proofErr w:type="spellEnd"/>
      <w:r>
        <w:t xml:space="preserve"> attention to fix capitals and italics (I won’t attempt to do it on GitHub)</w:t>
      </w:r>
    </w:p>
  </w:comment>
  <w:comment w:id="11" w:author="Rachel Fewster" w:date="2020-07-28T15:59:00Z" w:initials="RF">
    <w:p w14:paraId="298A54EC" w14:textId="4AB04096" w:rsidR="00F16A45" w:rsidRDefault="00F16A45">
      <w:pPr>
        <w:pStyle w:val="CommentText"/>
      </w:pPr>
      <w:r>
        <w:rPr>
          <w:rStyle w:val="CommentReference"/>
        </w:rPr>
        <w:annotationRef/>
      </w:r>
      <w:r>
        <w:t>Also needs fixing – journal is Biometrical Journal, volume 50. Page numbers are correct.</w:t>
      </w:r>
    </w:p>
  </w:comment>
  <w:comment w:id="16" w:author="Rachel Fewster" w:date="2020-07-28T16:16:00Z" w:initials="RF">
    <w:p w14:paraId="1E41A094" w14:textId="003BC531" w:rsidR="00AB75A2" w:rsidRDefault="00AB75A2">
      <w:pPr>
        <w:pStyle w:val="CommentText"/>
      </w:pPr>
      <w:r>
        <w:rPr>
          <w:rStyle w:val="CommentReference"/>
        </w:rPr>
        <w:annotationRef/>
      </w:r>
      <w:r>
        <w:t xml:space="preserve">I aim to avoid describing CCR as a “likelihood” at all times, because it really isn’t one (but because we talk about Palm likelihood it is easily misunderstood as one). I’ve made this suggested wording change in the </w:t>
      </w:r>
      <w:proofErr w:type="spellStart"/>
      <w:r>
        <w:t>tex</w:t>
      </w:r>
      <w:proofErr w:type="spellEnd"/>
      <w:r>
        <w:t xml:space="preserve"> file as well.</w:t>
      </w:r>
    </w:p>
  </w:comment>
  <w:comment w:id="32" w:author="Rachel Fewster" w:date="2020-07-27T14:31:00Z" w:initials="RF">
    <w:p w14:paraId="6B5AB9F4" w14:textId="3B2AB40A" w:rsidR="00195B99" w:rsidRDefault="00195B99">
      <w:pPr>
        <w:pStyle w:val="CommentText"/>
      </w:pPr>
      <w:r>
        <w:rPr>
          <w:rStyle w:val="CommentReference"/>
        </w:rPr>
        <w:annotationRef/>
      </w:r>
      <w:r w:rsidR="00630845">
        <w:t>The replacement wording was repeated twice here: fixed now.</w:t>
      </w:r>
    </w:p>
  </w:comment>
  <w:comment w:id="68" w:author="Rachel Fewster" w:date="2020-07-27T17:47:00Z" w:initials="RF">
    <w:p w14:paraId="69569751" w14:textId="709ECE79" w:rsidR="0056284A" w:rsidRDefault="0056284A">
      <w:pPr>
        <w:pStyle w:val="CommentText"/>
      </w:pPr>
      <w:r>
        <w:rPr>
          <w:rStyle w:val="CommentReference"/>
        </w:rPr>
        <w:annotationRef/>
      </w:r>
      <w:r>
        <w:t>A possible elaboration if you think it’s helpful.</w:t>
      </w:r>
    </w:p>
  </w:comment>
  <w:comment w:id="165" w:author="Rachel Fewster" w:date="2020-07-27T17:54:00Z" w:initials="RF">
    <w:p w14:paraId="7DE1B5C1" w14:textId="1EC7E123" w:rsidR="00563C97" w:rsidRDefault="00563C97">
      <w:pPr>
        <w:pStyle w:val="CommentText"/>
      </w:pPr>
      <w:r>
        <w:rPr>
          <w:rStyle w:val="CommentReference"/>
        </w:rPr>
        <w:annotationRef/>
      </w:r>
      <w:proofErr w:type="gramStart"/>
      <w:r>
        <w:t>Again</w:t>
      </w:r>
      <w:proofErr w:type="gramEnd"/>
      <w:r>
        <w:t xml:space="preserve"> a possibility if you want it. Funnily enough I finished refining the previous long-winded discussion before I realised the referee had picked up on the same issue of availability vs perception in this point!</w:t>
      </w:r>
    </w:p>
  </w:comment>
  <w:comment w:id="180" w:author="Rachel Fewster" w:date="2020-07-27T18:10:00Z" w:initials="RF">
    <w:p w14:paraId="69F5E82F" w14:textId="5F81EB9F" w:rsidR="003D37FA" w:rsidRDefault="003D37FA">
      <w:pPr>
        <w:pStyle w:val="CommentText"/>
      </w:pPr>
      <w:r>
        <w:rPr>
          <w:rStyle w:val="CommentReference"/>
        </w:rPr>
        <w:annotationRef/>
      </w:r>
      <w:r>
        <w:t>Just wanting to make sure we don’t talk ourselves out of a job by making the design sound impossible to fulfil.</w:t>
      </w:r>
    </w:p>
  </w:comment>
  <w:comment w:id="205" w:author="Rachel Fewster" w:date="2020-07-27T18:15:00Z" w:initials="RF">
    <w:p w14:paraId="00E8A2AF" w14:textId="382DCABA" w:rsidR="00CB544E" w:rsidRDefault="00CB544E">
      <w:pPr>
        <w:pStyle w:val="CommentText"/>
      </w:pPr>
      <w:r>
        <w:rPr>
          <w:rStyle w:val="CommentReference"/>
        </w:rPr>
        <w:annotationRef/>
      </w:r>
      <w:r>
        <w:t>Think we should sound eager to do some of this rather than leaving it all to others. :-)</w:t>
      </w:r>
    </w:p>
  </w:comment>
  <w:comment w:id="244" w:author="Rachel Fewster" w:date="2020-07-27T18:34:00Z" w:initials="RF">
    <w:p w14:paraId="5BACC56E" w14:textId="3279DE63" w:rsidR="0075170D" w:rsidRDefault="0075170D">
      <w:pPr>
        <w:pStyle w:val="CommentText"/>
      </w:pPr>
      <w:r>
        <w:rPr>
          <w:rStyle w:val="CommentReference"/>
        </w:rPr>
        <w:annotationRef/>
      </w:r>
      <w:r>
        <w:t>Not sure this bit is relevant, since we allow for it anyway?</w:t>
      </w:r>
    </w:p>
  </w:comment>
  <w:comment w:id="296" w:author="Rachel Fewster" w:date="2020-07-28T11:39:00Z" w:initials="RF">
    <w:p w14:paraId="658F6157" w14:textId="2FF8F269" w:rsidR="007913C3" w:rsidRDefault="007913C3">
      <w:pPr>
        <w:pStyle w:val="CommentText"/>
      </w:pPr>
      <w:r>
        <w:rPr>
          <w:rStyle w:val="CommentReference"/>
        </w:rPr>
        <w:annotationRef/>
      </w:r>
      <w:r>
        <w:t>I think the key is whether the buffer zone is included or not. Does the explanation above work?</w:t>
      </w:r>
    </w:p>
  </w:comment>
  <w:comment w:id="302" w:author="Rachel Fewster" w:date="2020-07-28T17:00:00Z" w:initials="RF">
    <w:p w14:paraId="65372177" w14:textId="42D72458" w:rsidR="001740F7" w:rsidRDefault="001740F7">
      <w:pPr>
        <w:pStyle w:val="CommentText"/>
      </w:pPr>
      <w:r>
        <w:rPr>
          <w:rStyle w:val="CommentReference"/>
        </w:rPr>
        <w:annotationRef/>
      </w:r>
      <w:r>
        <w:t xml:space="preserve">I added this in the </w:t>
      </w:r>
      <w:proofErr w:type="spellStart"/>
      <w:r>
        <w:t>tex</w:t>
      </w:r>
      <w:proofErr w:type="spellEnd"/>
      <w:r>
        <w:t xml:space="preserve"> file.</w:t>
      </w:r>
    </w:p>
  </w:comment>
  <w:comment w:id="313" w:author="Rachel Fewster" w:date="2020-07-28T11:48:00Z" w:initials="RF">
    <w:p w14:paraId="6D2D3EC3" w14:textId="654A892C" w:rsidR="00A920D0" w:rsidRDefault="00A920D0">
      <w:pPr>
        <w:pStyle w:val="CommentText"/>
      </w:pPr>
      <w:r>
        <w:rPr>
          <w:rStyle w:val="CommentReference"/>
        </w:rPr>
        <w:annotationRef/>
      </w:r>
      <w:r>
        <w:t>Great answer!</w:t>
      </w:r>
    </w:p>
  </w:comment>
  <w:comment w:id="328" w:author="Rachel Fewster" w:date="2020-07-28T11:58:00Z" w:initials="RF">
    <w:p w14:paraId="36EB59C5" w14:textId="49225A95" w:rsidR="006B457E" w:rsidRDefault="006B457E">
      <w:pPr>
        <w:pStyle w:val="CommentText"/>
      </w:pPr>
      <w:r>
        <w:rPr>
          <w:rStyle w:val="CommentReference"/>
        </w:rPr>
        <w:annotationRef/>
      </w:r>
      <w:r>
        <w:t>Seems the bias does increase for CCR? It does seem slightly surprising.</w:t>
      </w:r>
    </w:p>
  </w:comment>
  <w:comment w:id="401" w:author="Rachel Fewster" w:date="2020-07-28T17:20:00Z" w:initials="RF">
    <w:p w14:paraId="1787ED9F" w14:textId="5FEA0183" w:rsidR="005F026F" w:rsidRDefault="005F026F">
      <w:pPr>
        <w:pStyle w:val="CommentText"/>
      </w:pPr>
      <w:r>
        <w:rPr>
          <w:rStyle w:val="CommentReference"/>
        </w:rPr>
        <w:annotationRef/>
      </w:r>
      <w:r>
        <w:t xml:space="preserve">All of “High Arctic Cetacean Survey” should be capitalized in this ref – again I haven’t done this on </w:t>
      </w:r>
      <w:proofErr w:type="spellStart"/>
      <w:r>
        <w:t>Github</w:t>
      </w:r>
      <w:proofErr w:type="spellEnd"/>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292A248" w15:done="0"/>
  <w15:commentEx w15:paraId="298A54EC" w15:done="0"/>
  <w15:commentEx w15:paraId="1E41A094" w15:done="0"/>
  <w15:commentEx w15:paraId="6B5AB9F4" w15:done="0"/>
  <w15:commentEx w15:paraId="69569751" w15:done="0"/>
  <w15:commentEx w15:paraId="7DE1B5C1" w15:done="0"/>
  <w15:commentEx w15:paraId="69F5E82F" w15:done="0"/>
  <w15:commentEx w15:paraId="00E8A2AF" w15:done="0"/>
  <w15:commentEx w15:paraId="5BACC56E" w15:done="0"/>
  <w15:commentEx w15:paraId="658F6157" w15:done="0"/>
  <w15:commentEx w15:paraId="65372177" w15:done="0"/>
  <w15:commentEx w15:paraId="6D2D3EC3" w15:done="0"/>
  <w15:commentEx w15:paraId="36EB59C5" w15:done="0"/>
  <w15:commentEx w15:paraId="1787ED9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292A248" w16cid:durableId="22CA6849"/>
  <w16cid:commentId w16cid:paraId="298A54EC" w16cid:durableId="22CA684A"/>
  <w16cid:commentId w16cid:paraId="1E41A094" w16cid:durableId="22CA684B"/>
  <w16cid:commentId w16cid:paraId="6B5AB9F4" w16cid:durableId="22CA684C"/>
  <w16cid:commentId w16cid:paraId="69569751" w16cid:durableId="22CA684D"/>
  <w16cid:commentId w16cid:paraId="7DE1B5C1" w16cid:durableId="22CA684E"/>
  <w16cid:commentId w16cid:paraId="69F5E82F" w16cid:durableId="22CA684F"/>
  <w16cid:commentId w16cid:paraId="00E8A2AF" w16cid:durableId="22CA6850"/>
  <w16cid:commentId w16cid:paraId="5BACC56E" w16cid:durableId="22CA6851"/>
  <w16cid:commentId w16cid:paraId="658F6157" w16cid:durableId="22CA6852"/>
  <w16cid:commentId w16cid:paraId="65372177" w16cid:durableId="22CA6853"/>
  <w16cid:commentId w16cid:paraId="6D2D3EC3" w16cid:durableId="22CA6854"/>
  <w16cid:commentId w16cid:paraId="36EB59C5" w16cid:durableId="22CA6855"/>
  <w16cid:commentId w16cid:paraId="1787ED9F" w16cid:durableId="22CA685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achel Fewster">
    <w15:presenceInfo w15:providerId="None" w15:userId="Rachel Few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0CD8"/>
    <w:rsid w:val="00002B35"/>
    <w:rsid w:val="000055E2"/>
    <w:rsid w:val="000057C4"/>
    <w:rsid w:val="0003213E"/>
    <w:rsid w:val="000568C0"/>
    <w:rsid w:val="00066800"/>
    <w:rsid w:val="00071F18"/>
    <w:rsid w:val="00074757"/>
    <w:rsid w:val="00075251"/>
    <w:rsid w:val="0008345C"/>
    <w:rsid w:val="0008420E"/>
    <w:rsid w:val="000B27A3"/>
    <w:rsid w:val="000B5544"/>
    <w:rsid w:val="000C2AFF"/>
    <w:rsid w:val="000C694D"/>
    <w:rsid w:val="000D491C"/>
    <w:rsid w:val="000D679B"/>
    <w:rsid w:val="000E02AF"/>
    <w:rsid w:val="000E6AC3"/>
    <w:rsid w:val="001160F1"/>
    <w:rsid w:val="00121678"/>
    <w:rsid w:val="0014298C"/>
    <w:rsid w:val="0016482E"/>
    <w:rsid w:val="001740F7"/>
    <w:rsid w:val="00181377"/>
    <w:rsid w:val="00182539"/>
    <w:rsid w:val="001858BF"/>
    <w:rsid w:val="00195B99"/>
    <w:rsid w:val="001C1801"/>
    <w:rsid w:val="001F132D"/>
    <w:rsid w:val="00245BEB"/>
    <w:rsid w:val="002538DF"/>
    <w:rsid w:val="00257B8E"/>
    <w:rsid w:val="00270560"/>
    <w:rsid w:val="00270A0B"/>
    <w:rsid w:val="0027793D"/>
    <w:rsid w:val="002869E6"/>
    <w:rsid w:val="00296C95"/>
    <w:rsid w:val="002B0CD8"/>
    <w:rsid w:val="002B67E5"/>
    <w:rsid w:val="002C084B"/>
    <w:rsid w:val="002C49C8"/>
    <w:rsid w:val="002D34B5"/>
    <w:rsid w:val="002E3564"/>
    <w:rsid w:val="002E3B0B"/>
    <w:rsid w:val="00303635"/>
    <w:rsid w:val="003117E1"/>
    <w:rsid w:val="003364E9"/>
    <w:rsid w:val="00353A1D"/>
    <w:rsid w:val="003622D6"/>
    <w:rsid w:val="003705EA"/>
    <w:rsid w:val="00396C08"/>
    <w:rsid w:val="003971C1"/>
    <w:rsid w:val="003A0317"/>
    <w:rsid w:val="003A500C"/>
    <w:rsid w:val="003B7B16"/>
    <w:rsid w:val="003C3C79"/>
    <w:rsid w:val="003C3E8E"/>
    <w:rsid w:val="003C7DAE"/>
    <w:rsid w:val="003D2D74"/>
    <w:rsid w:val="003D37FA"/>
    <w:rsid w:val="003E646D"/>
    <w:rsid w:val="00404DDE"/>
    <w:rsid w:val="00410033"/>
    <w:rsid w:val="00415215"/>
    <w:rsid w:val="00435C2B"/>
    <w:rsid w:val="00446455"/>
    <w:rsid w:val="00457DB9"/>
    <w:rsid w:val="00465259"/>
    <w:rsid w:val="004A2A65"/>
    <w:rsid w:val="004A3AB9"/>
    <w:rsid w:val="004D4201"/>
    <w:rsid w:val="004E607C"/>
    <w:rsid w:val="004F3EFA"/>
    <w:rsid w:val="0050305C"/>
    <w:rsid w:val="00514948"/>
    <w:rsid w:val="005258A2"/>
    <w:rsid w:val="00544C93"/>
    <w:rsid w:val="005517A1"/>
    <w:rsid w:val="005558F1"/>
    <w:rsid w:val="0056284A"/>
    <w:rsid w:val="00563C97"/>
    <w:rsid w:val="005641C9"/>
    <w:rsid w:val="005918F3"/>
    <w:rsid w:val="00595A8E"/>
    <w:rsid w:val="00595F0A"/>
    <w:rsid w:val="005A00D0"/>
    <w:rsid w:val="005C15AD"/>
    <w:rsid w:val="005C4D14"/>
    <w:rsid w:val="005F026F"/>
    <w:rsid w:val="0060272F"/>
    <w:rsid w:val="0062001D"/>
    <w:rsid w:val="00621C19"/>
    <w:rsid w:val="00625911"/>
    <w:rsid w:val="00630845"/>
    <w:rsid w:val="00651688"/>
    <w:rsid w:val="006764D6"/>
    <w:rsid w:val="0069671F"/>
    <w:rsid w:val="006A40E7"/>
    <w:rsid w:val="006A4184"/>
    <w:rsid w:val="006A659E"/>
    <w:rsid w:val="006B457E"/>
    <w:rsid w:val="006B6468"/>
    <w:rsid w:val="006F197A"/>
    <w:rsid w:val="006F52FB"/>
    <w:rsid w:val="006F6DA1"/>
    <w:rsid w:val="0070279D"/>
    <w:rsid w:val="00727695"/>
    <w:rsid w:val="0073681F"/>
    <w:rsid w:val="007412B4"/>
    <w:rsid w:val="0075170D"/>
    <w:rsid w:val="00751E0F"/>
    <w:rsid w:val="007524F8"/>
    <w:rsid w:val="007658CA"/>
    <w:rsid w:val="0077331C"/>
    <w:rsid w:val="00777644"/>
    <w:rsid w:val="00786FA4"/>
    <w:rsid w:val="007913C3"/>
    <w:rsid w:val="00794875"/>
    <w:rsid w:val="00795668"/>
    <w:rsid w:val="007A0116"/>
    <w:rsid w:val="007B3E91"/>
    <w:rsid w:val="007D556E"/>
    <w:rsid w:val="007E57CA"/>
    <w:rsid w:val="0081190D"/>
    <w:rsid w:val="008252A6"/>
    <w:rsid w:val="00825969"/>
    <w:rsid w:val="008357C6"/>
    <w:rsid w:val="008446D6"/>
    <w:rsid w:val="00855D19"/>
    <w:rsid w:val="00865689"/>
    <w:rsid w:val="00870A23"/>
    <w:rsid w:val="008B0873"/>
    <w:rsid w:val="008B1EFB"/>
    <w:rsid w:val="008B6FD7"/>
    <w:rsid w:val="008D5993"/>
    <w:rsid w:val="008E7868"/>
    <w:rsid w:val="009040F5"/>
    <w:rsid w:val="00923E66"/>
    <w:rsid w:val="00924F28"/>
    <w:rsid w:val="009251CB"/>
    <w:rsid w:val="00925A06"/>
    <w:rsid w:val="00931BB0"/>
    <w:rsid w:val="009635E4"/>
    <w:rsid w:val="00981126"/>
    <w:rsid w:val="0098332B"/>
    <w:rsid w:val="00984BD5"/>
    <w:rsid w:val="0099469D"/>
    <w:rsid w:val="009B4A83"/>
    <w:rsid w:val="009C0535"/>
    <w:rsid w:val="009C17B2"/>
    <w:rsid w:val="009C1CCC"/>
    <w:rsid w:val="009D78A9"/>
    <w:rsid w:val="009E0D56"/>
    <w:rsid w:val="00A11C92"/>
    <w:rsid w:val="00A23116"/>
    <w:rsid w:val="00A264A3"/>
    <w:rsid w:val="00A274CB"/>
    <w:rsid w:val="00A42546"/>
    <w:rsid w:val="00A4583B"/>
    <w:rsid w:val="00A5073C"/>
    <w:rsid w:val="00A5321C"/>
    <w:rsid w:val="00A56C75"/>
    <w:rsid w:val="00A62C10"/>
    <w:rsid w:val="00A76B74"/>
    <w:rsid w:val="00A9151A"/>
    <w:rsid w:val="00A920D0"/>
    <w:rsid w:val="00AB75A2"/>
    <w:rsid w:val="00AB78C8"/>
    <w:rsid w:val="00AC67BD"/>
    <w:rsid w:val="00AD20DD"/>
    <w:rsid w:val="00B168B1"/>
    <w:rsid w:val="00B17B89"/>
    <w:rsid w:val="00B211CE"/>
    <w:rsid w:val="00B57A18"/>
    <w:rsid w:val="00B642CC"/>
    <w:rsid w:val="00B70557"/>
    <w:rsid w:val="00B72E9B"/>
    <w:rsid w:val="00B92B5E"/>
    <w:rsid w:val="00BA4791"/>
    <w:rsid w:val="00BE199F"/>
    <w:rsid w:val="00BE31DF"/>
    <w:rsid w:val="00BE3DF7"/>
    <w:rsid w:val="00BE6E74"/>
    <w:rsid w:val="00C0137A"/>
    <w:rsid w:val="00C10CE5"/>
    <w:rsid w:val="00C175D0"/>
    <w:rsid w:val="00C1778E"/>
    <w:rsid w:val="00C328AD"/>
    <w:rsid w:val="00C52DEF"/>
    <w:rsid w:val="00C5750A"/>
    <w:rsid w:val="00C75D0A"/>
    <w:rsid w:val="00C81357"/>
    <w:rsid w:val="00C978D0"/>
    <w:rsid w:val="00C97B9D"/>
    <w:rsid w:val="00CA3A3C"/>
    <w:rsid w:val="00CA5B31"/>
    <w:rsid w:val="00CB0E3F"/>
    <w:rsid w:val="00CB544E"/>
    <w:rsid w:val="00CD07C2"/>
    <w:rsid w:val="00CD6EA9"/>
    <w:rsid w:val="00CE3426"/>
    <w:rsid w:val="00CF1A24"/>
    <w:rsid w:val="00CF5C33"/>
    <w:rsid w:val="00D2007A"/>
    <w:rsid w:val="00D24BBE"/>
    <w:rsid w:val="00D3363C"/>
    <w:rsid w:val="00D37E51"/>
    <w:rsid w:val="00D704FC"/>
    <w:rsid w:val="00D72CC8"/>
    <w:rsid w:val="00D80221"/>
    <w:rsid w:val="00D93D33"/>
    <w:rsid w:val="00DB2BF8"/>
    <w:rsid w:val="00E3116F"/>
    <w:rsid w:val="00E33464"/>
    <w:rsid w:val="00E6429F"/>
    <w:rsid w:val="00E71E14"/>
    <w:rsid w:val="00EF28C4"/>
    <w:rsid w:val="00F00D68"/>
    <w:rsid w:val="00F02F37"/>
    <w:rsid w:val="00F06482"/>
    <w:rsid w:val="00F16A45"/>
    <w:rsid w:val="00F31FDD"/>
    <w:rsid w:val="00F40E2F"/>
    <w:rsid w:val="00F42BDB"/>
    <w:rsid w:val="00F52C34"/>
    <w:rsid w:val="00F769BB"/>
    <w:rsid w:val="00FB4E42"/>
    <w:rsid w:val="00FF0F3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EE9C7"/>
  <w15:chartTrackingRefBased/>
  <w15:docId w15:val="{E5553939-8AF5-2C41-9DC1-96EB97E5A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20DD"/>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B0CD8"/>
  </w:style>
  <w:style w:type="character" w:styleId="Hyperlink">
    <w:name w:val="Hyperlink"/>
    <w:basedOn w:val="DefaultParagraphFont"/>
    <w:uiPriority w:val="99"/>
    <w:semiHidden/>
    <w:unhideWhenUsed/>
    <w:rsid w:val="002B0CD8"/>
    <w:rPr>
      <w:color w:val="0000FF"/>
      <w:u w:val="single"/>
    </w:rPr>
  </w:style>
  <w:style w:type="character" w:styleId="CommentReference">
    <w:name w:val="annotation reference"/>
    <w:basedOn w:val="DefaultParagraphFont"/>
    <w:uiPriority w:val="99"/>
    <w:semiHidden/>
    <w:unhideWhenUsed/>
    <w:rsid w:val="002B0CD8"/>
    <w:rPr>
      <w:sz w:val="16"/>
      <w:szCs w:val="16"/>
    </w:rPr>
  </w:style>
  <w:style w:type="paragraph" w:styleId="CommentText">
    <w:name w:val="annotation text"/>
    <w:basedOn w:val="Normal"/>
    <w:link w:val="CommentTextChar"/>
    <w:uiPriority w:val="99"/>
    <w:semiHidden/>
    <w:unhideWhenUsed/>
    <w:rsid w:val="002B0CD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2B0CD8"/>
    <w:rPr>
      <w:sz w:val="20"/>
      <w:szCs w:val="20"/>
    </w:rPr>
  </w:style>
  <w:style w:type="paragraph" w:styleId="CommentSubject">
    <w:name w:val="annotation subject"/>
    <w:basedOn w:val="CommentText"/>
    <w:next w:val="CommentText"/>
    <w:link w:val="CommentSubjectChar"/>
    <w:uiPriority w:val="99"/>
    <w:semiHidden/>
    <w:unhideWhenUsed/>
    <w:rsid w:val="002B0CD8"/>
    <w:rPr>
      <w:b/>
      <w:bCs/>
    </w:rPr>
  </w:style>
  <w:style w:type="character" w:customStyle="1" w:styleId="CommentSubjectChar">
    <w:name w:val="Comment Subject Char"/>
    <w:basedOn w:val="CommentTextChar"/>
    <w:link w:val="CommentSubject"/>
    <w:uiPriority w:val="99"/>
    <w:semiHidden/>
    <w:rsid w:val="002B0CD8"/>
    <w:rPr>
      <w:b/>
      <w:bCs/>
      <w:sz w:val="20"/>
      <w:szCs w:val="20"/>
    </w:rPr>
  </w:style>
  <w:style w:type="paragraph" w:styleId="BalloonText">
    <w:name w:val="Balloon Text"/>
    <w:basedOn w:val="Normal"/>
    <w:link w:val="BalloonTextChar"/>
    <w:uiPriority w:val="99"/>
    <w:semiHidden/>
    <w:unhideWhenUsed/>
    <w:rsid w:val="002B0CD8"/>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2B0CD8"/>
    <w:rPr>
      <w:rFonts w:ascii="Times New Roman" w:hAnsi="Times New Roman" w:cs="Times New Roman"/>
      <w:sz w:val="18"/>
      <w:szCs w:val="18"/>
    </w:rPr>
  </w:style>
  <w:style w:type="character" w:styleId="PlaceholderText">
    <w:name w:val="Placeholder Text"/>
    <w:basedOn w:val="DefaultParagraphFont"/>
    <w:uiPriority w:val="99"/>
    <w:semiHidden/>
    <w:rsid w:val="009B4A8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282119">
      <w:bodyDiv w:val="1"/>
      <w:marLeft w:val="0"/>
      <w:marRight w:val="0"/>
      <w:marTop w:val="0"/>
      <w:marBottom w:val="0"/>
      <w:divBdr>
        <w:top w:val="none" w:sz="0" w:space="0" w:color="auto"/>
        <w:left w:val="none" w:sz="0" w:space="0" w:color="auto"/>
        <w:bottom w:val="none" w:sz="0" w:space="0" w:color="auto"/>
        <w:right w:val="none" w:sz="0" w:space="0" w:color="auto"/>
      </w:divBdr>
    </w:div>
    <w:div w:id="289869663">
      <w:bodyDiv w:val="1"/>
      <w:marLeft w:val="0"/>
      <w:marRight w:val="0"/>
      <w:marTop w:val="0"/>
      <w:marBottom w:val="0"/>
      <w:divBdr>
        <w:top w:val="none" w:sz="0" w:space="0" w:color="auto"/>
        <w:left w:val="none" w:sz="0" w:space="0" w:color="auto"/>
        <w:bottom w:val="none" w:sz="0" w:space="0" w:color="auto"/>
        <w:right w:val="none" w:sz="0" w:space="0" w:color="auto"/>
      </w:divBdr>
      <w:divsChild>
        <w:div w:id="111374643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19244766">
              <w:marLeft w:val="0"/>
              <w:marRight w:val="0"/>
              <w:marTop w:val="0"/>
              <w:marBottom w:val="0"/>
              <w:divBdr>
                <w:top w:val="none" w:sz="0" w:space="0" w:color="auto"/>
                <w:left w:val="none" w:sz="0" w:space="0" w:color="auto"/>
                <w:bottom w:val="none" w:sz="0" w:space="0" w:color="auto"/>
                <w:right w:val="none" w:sz="0" w:space="0" w:color="auto"/>
              </w:divBdr>
              <w:divsChild>
                <w:div w:id="1583030314">
                  <w:marLeft w:val="0"/>
                  <w:marRight w:val="0"/>
                  <w:marTop w:val="0"/>
                  <w:marBottom w:val="0"/>
                  <w:divBdr>
                    <w:top w:val="none" w:sz="0" w:space="0" w:color="auto"/>
                    <w:left w:val="none" w:sz="0" w:space="0" w:color="auto"/>
                    <w:bottom w:val="none" w:sz="0" w:space="0" w:color="auto"/>
                    <w:right w:val="none" w:sz="0" w:space="0" w:color="auto"/>
                  </w:divBdr>
                  <w:divsChild>
                    <w:div w:id="680595006">
                      <w:marLeft w:val="0"/>
                      <w:marRight w:val="0"/>
                      <w:marTop w:val="0"/>
                      <w:marBottom w:val="0"/>
                      <w:divBdr>
                        <w:top w:val="none" w:sz="0" w:space="0" w:color="auto"/>
                        <w:left w:val="none" w:sz="0" w:space="0" w:color="auto"/>
                        <w:bottom w:val="none" w:sz="0" w:space="0" w:color="auto"/>
                        <w:right w:val="none" w:sz="0" w:space="0" w:color="auto"/>
                      </w:divBdr>
                      <w:divsChild>
                        <w:div w:id="34262965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11242117">
                              <w:marLeft w:val="0"/>
                              <w:marRight w:val="0"/>
                              <w:marTop w:val="0"/>
                              <w:marBottom w:val="0"/>
                              <w:divBdr>
                                <w:top w:val="none" w:sz="0" w:space="0" w:color="auto"/>
                                <w:left w:val="none" w:sz="0" w:space="0" w:color="auto"/>
                                <w:bottom w:val="none" w:sz="0" w:space="0" w:color="auto"/>
                                <w:right w:val="none" w:sz="0" w:space="0" w:color="auto"/>
                              </w:divBdr>
                              <w:divsChild>
                                <w:div w:id="7335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89623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111/biom.13030"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8</Pages>
  <Words>5159</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Borchers</dc:creator>
  <cp:keywords/>
  <dc:description/>
  <cp:lastModifiedBy>David Borchers</cp:lastModifiedBy>
  <cp:revision>162</cp:revision>
  <dcterms:created xsi:type="dcterms:W3CDTF">2020-07-26T19:05:00Z</dcterms:created>
  <dcterms:modified xsi:type="dcterms:W3CDTF">2020-07-28T08:08:00Z</dcterms:modified>
</cp:coreProperties>
</file>